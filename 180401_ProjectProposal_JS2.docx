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2EF2C5" w14:textId="56A2D553" w:rsidR="00644A34" w:rsidRPr="008230E6" w:rsidRDefault="008230E6" w:rsidP="001E2306">
      <w:pPr>
        <w:pStyle w:val="berschrift1"/>
        <w:jc w:val="both"/>
        <w:rPr>
          <w:lang w:val="en-US"/>
        </w:rPr>
      </w:pPr>
      <w:r>
        <w:rPr>
          <w:lang w:val="en-US"/>
        </w:rPr>
        <w:t xml:space="preserve">Big Data </w:t>
      </w:r>
      <w:r w:rsidR="0079545B" w:rsidRPr="008230E6">
        <w:rPr>
          <w:lang w:val="en-US"/>
        </w:rPr>
        <w:t>Project Proposal</w:t>
      </w:r>
      <w:r>
        <w:rPr>
          <w:lang w:val="en-US"/>
        </w:rPr>
        <w:t xml:space="preserve"> - By </w:t>
      </w:r>
      <w:r w:rsidRPr="008230E6">
        <w:rPr>
          <w:lang w:val="en-US"/>
        </w:rPr>
        <w:t>L</w:t>
      </w:r>
      <w:r>
        <w:rPr>
          <w:lang w:val="en-US"/>
        </w:rPr>
        <w:t>uis Severien Marcilla and Jelena Stankovic</w:t>
      </w:r>
    </w:p>
    <w:p w14:paraId="4DB037F7" w14:textId="77777777" w:rsidR="006C452A" w:rsidRPr="008230E6" w:rsidRDefault="006C452A" w:rsidP="001E2306">
      <w:pPr>
        <w:jc w:val="both"/>
        <w:rPr>
          <w:sz w:val="24"/>
          <w:szCs w:val="24"/>
          <w:lang w:val="en-US"/>
        </w:rPr>
      </w:pPr>
    </w:p>
    <w:p w14:paraId="7C5FE42E" w14:textId="43B4BAF2" w:rsidR="006C452A" w:rsidRDefault="008230E6" w:rsidP="001E2306">
      <w:pPr>
        <w:pStyle w:val="berschrift2"/>
        <w:jc w:val="both"/>
        <w:rPr>
          <w:lang w:val="en-US"/>
        </w:rPr>
      </w:pPr>
      <w:r>
        <w:rPr>
          <w:lang w:val="en-US"/>
        </w:rPr>
        <w:t xml:space="preserve">High level requirements: </w:t>
      </w:r>
      <w:r w:rsidR="00B66EBC" w:rsidRPr="003E0B63">
        <w:rPr>
          <w:lang w:val="en-US"/>
        </w:rPr>
        <w:t>M</w:t>
      </w:r>
      <w:r>
        <w:rPr>
          <w:lang w:val="en-US"/>
        </w:rPr>
        <w:t>otivation and goal</w:t>
      </w:r>
    </w:p>
    <w:p w14:paraId="0774B228" w14:textId="77777777" w:rsidR="008230E6" w:rsidRPr="008230E6" w:rsidRDefault="008230E6" w:rsidP="001E2306">
      <w:pPr>
        <w:jc w:val="both"/>
        <w:rPr>
          <w:lang w:val="en-US"/>
        </w:rPr>
      </w:pPr>
    </w:p>
    <w:p w14:paraId="05C1B6AB" w14:textId="3CC325F6" w:rsidR="00FE0AA5" w:rsidRPr="003E0B63" w:rsidRDefault="00B66EBC" w:rsidP="001E2306">
      <w:pPr>
        <w:jc w:val="both"/>
        <w:rPr>
          <w:lang w:val="en-US"/>
        </w:rPr>
      </w:pPr>
      <w:r w:rsidRPr="003E0B63">
        <w:rPr>
          <w:lang w:val="en-US"/>
        </w:rPr>
        <w:t xml:space="preserve">In </w:t>
      </w:r>
      <w:r w:rsidR="008A080F" w:rsidRPr="003E0B63">
        <w:rPr>
          <w:lang w:val="en-US"/>
        </w:rPr>
        <w:t xml:space="preserve">big cities such as New York one is overwhelmed by the traffic and just happy to get safely and fast from A to B. Especially when it comes to hailing a cab there </w:t>
      </w:r>
      <w:r w:rsidR="001E2306">
        <w:rPr>
          <w:lang w:val="en-US"/>
        </w:rPr>
        <w:t>are other worries than calculating</w:t>
      </w:r>
      <w:r w:rsidR="008A080F" w:rsidRPr="003E0B63">
        <w:rPr>
          <w:lang w:val="en-US"/>
        </w:rPr>
        <w:t xml:space="preserve"> prices. </w:t>
      </w:r>
      <w:r w:rsidR="00FE0AA5" w:rsidRPr="003E0B63">
        <w:rPr>
          <w:lang w:val="en-US"/>
        </w:rPr>
        <w:t>Still</w:t>
      </w:r>
      <w:ins w:id="0" w:author="Luis Severien Marcilla" w:date="2018-01-04T11:44:00Z">
        <w:r w:rsidR="00E83D67">
          <w:rPr>
            <w:lang w:val="en-US"/>
          </w:rPr>
          <w:t>,</w:t>
        </w:r>
      </w:ins>
      <w:r w:rsidR="00FE0AA5" w:rsidRPr="003E0B63">
        <w:rPr>
          <w:lang w:val="en-US"/>
        </w:rPr>
        <w:t xml:space="preserve"> there are big differences in fares which the consumer might want to take into account when deciding about if he is going to travel by a NYC Cab</w:t>
      </w:r>
      <w:ins w:id="1" w:author="Luis Severien Marcilla" w:date="2018-01-04T11:45:00Z">
        <w:r w:rsidR="00E83D67">
          <w:rPr>
            <w:lang w:val="en-US"/>
          </w:rPr>
          <w:t>,</w:t>
        </w:r>
      </w:ins>
      <w:del w:id="2" w:author="Luis Severien Marcilla" w:date="2018-01-04T11:45:00Z">
        <w:r w:rsidR="00FE0AA5" w:rsidRPr="003E0B63" w:rsidDel="00E83D67">
          <w:rPr>
            <w:lang w:val="en-US"/>
          </w:rPr>
          <w:delText>,</w:delText>
        </w:r>
      </w:del>
      <w:r w:rsidR="00FE0AA5" w:rsidRPr="003E0B63">
        <w:rPr>
          <w:lang w:val="en-US"/>
        </w:rPr>
        <w:t xml:space="preserve"> Uber or just </w:t>
      </w:r>
      <w:ins w:id="3" w:author="Luis Severien Marcilla" w:date="2018-01-04T11:45:00Z">
        <w:r w:rsidR="00E83D67">
          <w:rPr>
            <w:lang w:val="en-US"/>
          </w:rPr>
          <w:t xml:space="preserve">may </w:t>
        </w:r>
      </w:ins>
      <w:r w:rsidR="00FE0AA5" w:rsidRPr="003E0B63">
        <w:rPr>
          <w:lang w:val="en-US"/>
        </w:rPr>
        <w:t xml:space="preserve">take the metro. </w:t>
      </w:r>
    </w:p>
    <w:p w14:paraId="2BE9E12B" w14:textId="1999ED4A" w:rsidR="001E2306" w:rsidRDefault="001E2306" w:rsidP="001E2306">
      <w:pPr>
        <w:jc w:val="both"/>
        <w:rPr>
          <w:lang w:val="en-US"/>
        </w:rPr>
      </w:pPr>
      <w:r>
        <w:rPr>
          <w:lang w:val="en-US"/>
        </w:rPr>
        <w:t xml:space="preserve">The most prominent way to travel New York is in a typical yellow NYC Taxi. The fares of these taxis can </w:t>
      </w:r>
      <w:r w:rsidRPr="00172A4B">
        <w:rPr>
          <w:lang w:val="en-US"/>
        </w:rPr>
        <w:t xml:space="preserve">easily </w:t>
      </w:r>
      <w:ins w:id="4" w:author="Luis Severien Marcilla" w:date="2018-01-04T11:53:00Z">
        <w:r>
          <w:rPr>
            <w:lang w:val="en-US"/>
          </w:rPr>
          <w:t xml:space="preserve">be </w:t>
        </w:r>
      </w:ins>
      <w:r w:rsidRPr="00172A4B">
        <w:rPr>
          <w:lang w:val="en-US"/>
        </w:rPr>
        <w:t xml:space="preserve">calculated retrospectively (the composition of the price will be presented in the analytics </w:t>
      </w:r>
      <w:r>
        <w:rPr>
          <w:lang w:val="en-US"/>
        </w:rPr>
        <w:t xml:space="preserve">part and can be looked up here </w:t>
      </w:r>
      <w:r>
        <w:rPr>
          <w:lang w:val="en-US"/>
        </w:rPr>
        <w:fldChar w:fldCharType="begin"/>
      </w:r>
      <w:r>
        <w:rPr>
          <w:lang w:val="en-US"/>
        </w:rPr>
        <w:instrText>HYPERLINK "https://de.wikipedia.org/wiki/New_York_City_Taxi_Cabs" \l "Boro-Taxis"</w:instrText>
      </w:r>
      <w:r>
        <w:rPr>
          <w:lang w:val="en-US"/>
        </w:rPr>
        <w:fldChar w:fldCharType="separate"/>
      </w:r>
      <w:r>
        <w:rPr>
          <w:rStyle w:val="Hyperlink"/>
          <w:sz w:val="24"/>
          <w:szCs w:val="24"/>
          <w:lang w:val="en-US"/>
        </w:rPr>
        <w:t>wiki/New</w:t>
      </w:r>
      <w:r>
        <w:rPr>
          <w:rStyle w:val="Hyperlink"/>
          <w:sz w:val="24"/>
          <w:szCs w:val="24"/>
          <w:lang w:val="en-US"/>
        </w:rPr>
        <w:t>_</w:t>
      </w:r>
      <w:r>
        <w:rPr>
          <w:rStyle w:val="Hyperlink"/>
          <w:sz w:val="24"/>
          <w:szCs w:val="24"/>
          <w:lang w:val="en-US"/>
        </w:rPr>
        <w:t>York_City_Taxi_Cabs</w:t>
      </w:r>
      <w:ins w:id="5" w:author="Luis Severien Marcilla" w:date="2018-01-04T11:53:00Z">
        <w:r>
          <w:rPr>
            <w:lang w:val="en-US"/>
          </w:rPr>
          <w:fldChar w:fldCharType="end"/>
        </w:r>
      </w:ins>
      <w:r w:rsidRPr="00172A4B">
        <w:rPr>
          <w:lang w:val="en-US"/>
        </w:rPr>
        <w:t>)</w:t>
      </w:r>
      <w:ins w:id="6" w:author="Luis Severien Marcilla" w:date="2018-01-04T11:53:00Z">
        <w:r>
          <w:rPr>
            <w:lang w:val="en-US"/>
          </w:rPr>
          <w:t>,</w:t>
        </w:r>
      </w:ins>
      <w:r w:rsidRPr="00172A4B">
        <w:rPr>
          <w:lang w:val="en-US"/>
        </w:rPr>
        <w:t xml:space="preserve"> but a prediction turns out to be difficult due to uncertainty</w:t>
      </w:r>
      <w:r>
        <w:rPr>
          <w:lang w:val="en-US"/>
        </w:rPr>
        <w:t xml:space="preserve"> of travelling time through NYC traffic and the actual distance</w:t>
      </w:r>
      <w:r w:rsidRPr="00172A4B">
        <w:rPr>
          <w:lang w:val="en-US"/>
        </w:rPr>
        <w:t>.</w:t>
      </w:r>
      <w:r>
        <w:rPr>
          <w:lang w:val="en-US"/>
        </w:rPr>
        <w:t xml:space="preserve"> Some tourists might also not have in mind that there are </w:t>
      </w:r>
      <w:ins w:id="7" w:author="Luis Severien Marcilla" w:date="2018-01-04T11:46:00Z">
        <w:r>
          <w:rPr>
            <w:lang w:val="en-US"/>
          </w:rPr>
          <w:t>extra fees</w:t>
        </w:r>
      </w:ins>
      <w:r w:rsidRPr="003E0B63">
        <w:rPr>
          <w:lang w:val="en-US"/>
        </w:rPr>
        <w:t xml:space="preserve"> </w:t>
      </w:r>
      <w:ins w:id="8" w:author="Luis Severien Marcilla" w:date="2018-01-04T11:46:00Z">
        <w:r>
          <w:rPr>
            <w:lang w:val="en-US"/>
          </w:rPr>
          <w:t xml:space="preserve">charged </w:t>
        </w:r>
      </w:ins>
      <w:del w:id="9" w:author="Luis Severien Marcilla" w:date="2018-01-04T11:46:00Z">
        <w:r w:rsidRPr="003E0B63" w:rsidDel="00E83D67">
          <w:rPr>
            <w:lang w:val="en-US"/>
          </w:rPr>
          <w:delText xml:space="preserve">plus </w:delText>
        </w:r>
      </w:del>
      <w:r w:rsidRPr="003E0B63">
        <w:rPr>
          <w:lang w:val="en-US"/>
        </w:rPr>
        <w:t xml:space="preserve">for </w:t>
      </w:r>
      <w:ins w:id="10" w:author="Luis Severien Marcilla" w:date="2018-01-04T11:46:00Z">
        <w:r>
          <w:rPr>
            <w:lang w:val="en-US"/>
          </w:rPr>
          <w:t xml:space="preserve">rides at </w:t>
        </w:r>
      </w:ins>
      <w:r w:rsidRPr="003E0B63">
        <w:rPr>
          <w:lang w:val="en-US"/>
        </w:rPr>
        <w:t xml:space="preserve">night and </w:t>
      </w:r>
      <w:ins w:id="11" w:author="Luis Severien Marcilla" w:date="2018-01-04T11:46:00Z">
        <w:r>
          <w:rPr>
            <w:lang w:val="en-US"/>
          </w:rPr>
          <w:t>during</w:t>
        </w:r>
      </w:ins>
      <w:ins w:id="12" w:author="Luis Severien Marcilla" w:date="2018-01-04T11:52:00Z">
        <w:r>
          <w:rPr>
            <w:lang w:val="en-US"/>
          </w:rPr>
          <w:t xml:space="preserve"> </w:t>
        </w:r>
      </w:ins>
      <w:r w:rsidRPr="003E0B63">
        <w:rPr>
          <w:lang w:val="en-US"/>
        </w:rPr>
        <w:t>rush</w:t>
      </w:r>
      <w:ins w:id="13" w:author="Luis Severien Marcilla" w:date="2018-01-04T11:52:00Z">
        <w:r>
          <w:rPr>
            <w:lang w:val="en-US"/>
          </w:rPr>
          <w:t xml:space="preserve"> </w:t>
        </w:r>
      </w:ins>
      <w:r w:rsidRPr="003E0B63">
        <w:rPr>
          <w:lang w:val="en-US"/>
        </w:rPr>
        <w:t>hour</w:t>
      </w:r>
      <w:ins w:id="14" w:author="Luis Severien Marcilla" w:date="2018-01-04T11:52:00Z">
        <w:r>
          <w:rPr>
            <w:lang w:val="en-US"/>
          </w:rPr>
          <w:t>s</w:t>
        </w:r>
      </w:ins>
      <w:del w:id="15" w:author="Luis Severien Marcilla" w:date="2018-01-04T11:46:00Z">
        <w:r w:rsidRPr="003E0B63" w:rsidDel="00E83D67">
          <w:rPr>
            <w:lang w:val="en-US"/>
          </w:rPr>
          <w:delText>..</w:delText>
        </w:r>
      </w:del>
      <w:ins w:id="16" w:author="Luis Severien Marcilla" w:date="2018-01-04T11:53:00Z">
        <w:r>
          <w:rPr>
            <w:lang w:val="en-US"/>
          </w:rPr>
          <w:t>.</w:t>
        </w:r>
      </w:ins>
    </w:p>
    <w:p w14:paraId="34634C4B" w14:textId="7830C142" w:rsidR="001E2306" w:rsidRDefault="00EB26DF" w:rsidP="001E2306">
      <w:pPr>
        <w:jc w:val="both"/>
        <w:rPr>
          <w:lang w:val="en-US"/>
        </w:rPr>
      </w:pPr>
      <w:r>
        <w:rPr>
          <w:lang w:val="en-US"/>
        </w:rPr>
        <w:t>To create some transparency, w</w:t>
      </w:r>
      <w:r w:rsidR="00FE1934" w:rsidRPr="003E0B63">
        <w:rPr>
          <w:lang w:val="en-US"/>
        </w:rPr>
        <w:t xml:space="preserve">e </w:t>
      </w:r>
      <w:r w:rsidR="001E2306">
        <w:rPr>
          <w:lang w:val="en-US"/>
        </w:rPr>
        <w:t xml:space="preserve">are going to </w:t>
      </w:r>
      <w:r w:rsidR="00FE1934" w:rsidRPr="003E0B63">
        <w:rPr>
          <w:lang w:val="en-US"/>
        </w:rPr>
        <w:t>u</w:t>
      </w:r>
      <w:r>
        <w:rPr>
          <w:lang w:val="en-US"/>
        </w:rPr>
        <w:t>se the NYC taxi dataset and</w:t>
      </w:r>
      <w:r w:rsidR="00FE1934" w:rsidRPr="003E0B63">
        <w:rPr>
          <w:lang w:val="en-US"/>
        </w:rPr>
        <w:t xml:space="preserve"> create an application for the consumer</w:t>
      </w:r>
      <w:ins w:id="17" w:author="Luis Severien Marcilla" w:date="2018-01-04T11:54:00Z">
        <w:r w:rsidR="00EB75A0">
          <w:rPr>
            <w:lang w:val="en-US"/>
          </w:rPr>
          <w:t>,</w:t>
        </w:r>
      </w:ins>
      <w:r w:rsidR="00FE1934" w:rsidRPr="003E0B63">
        <w:rPr>
          <w:lang w:val="en-US"/>
        </w:rPr>
        <w:t xml:space="preserve"> which </w:t>
      </w:r>
      <w:r w:rsidR="006C452A" w:rsidRPr="003E0B63">
        <w:rPr>
          <w:lang w:val="en-US"/>
        </w:rPr>
        <w:t xml:space="preserve">will enable him to </w:t>
      </w:r>
      <w:del w:id="18" w:author="Luis Severien Marcilla" w:date="2018-01-04T11:54:00Z">
        <w:r w:rsidR="00706204" w:rsidRPr="003E0B63" w:rsidDel="00EB75A0">
          <w:rPr>
            <w:lang w:val="en-US"/>
          </w:rPr>
          <w:delText>forsee</w:delText>
        </w:r>
      </w:del>
      <w:ins w:id="19" w:author="Luis Severien Marcilla" w:date="2018-01-04T11:54:00Z">
        <w:r w:rsidR="00EB75A0" w:rsidRPr="003E0B63">
          <w:rPr>
            <w:lang w:val="en-US"/>
          </w:rPr>
          <w:t>foresee</w:t>
        </w:r>
      </w:ins>
      <w:r w:rsidR="00706204" w:rsidRPr="003E0B63">
        <w:rPr>
          <w:lang w:val="en-US"/>
        </w:rPr>
        <w:t xml:space="preserve"> the NYC Cab price</w:t>
      </w:r>
      <w:ins w:id="20" w:author="Luis Severien Marcilla" w:date="2018-01-04T11:54:00Z">
        <w:r w:rsidR="00EB75A0">
          <w:rPr>
            <w:lang w:val="en-US"/>
          </w:rPr>
          <w:t xml:space="preserve"> for a future ride</w:t>
        </w:r>
      </w:ins>
      <w:r w:rsidR="00706204" w:rsidRPr="003E0B63">
        <w:rPr>
          <w:lang w:val="en-US"/>
        </w:rPr>
        <w:t xml:space="preserve">. </w:t>
      </w:r>
      <w:r w:rsidR="00FE1934" w:rsidRPr="003E0B63">
        <w:rPr>
          <w:lang w:val="en-US"/>
        </w:rPr>
        <w:t xml:space="preserve">The application takes </w:t>
      </w:r>
      <w:r w:rsidR="001E2306">
        <w:rPr>
          <w:lang w:val="en-US"/>
        </w:rPr>
        <w:t xml:space="preserve">the time of the day, the pick-up and the drop-off coordinates </w:t>
      </w:r>
      <w:r w:rsidR="00FE1934" w:rsidRPr="003E0B63">
        <w:rPr>
          <w:lang w:val="en-US"/>
        </w:rPr>
        <w:t>and forec</w:t>
      </w:r>
      <w:r w:rsidR="00864884" w:rsidRPr="003E0B63">
        <w:rPr>
          <w:lang w:val="en-US"/>
        </w:rPr>
        <w:t>asts</w:t>
      </w:r>
      <w:r w:rsidR="001E2306">
        <w:rPr>
          <w:lang w:val="en-US"/>
        </w:rPr>
        <w:t xml:space="preserve"> the prices of the NYC TLC (Taxi and Limousine Commission)</w:t>
      </w:r>
      <w:r w:rsidR="00864884" w:rsidRPr="003E0B63">
        <w:rPr>
          <w:lang w:val="en-US"/>
        </w:rPr>
        <w:t xml:space="preserve"> company</w:t>
      </w:r>
      <w:del w:id="21" w:author="Luis Severien Marcilla" w:date="2018-01-04T11:54:00Z">
        <w:r w:rsidR="003E0B63" w:rsidDel="00EB75A0">
          <w:rPr>
            <w:lang w:val="en-US"/>
          </w:rPr>
          <w:delText>… so in etwa vielleicht.</w:delText>
        </w:r>
      </w:del>
      <w:ins w:id="22" w:author="Luis Severien Marcilla" w:date="2018-01-04T11:54:00Z">
        <w:r w:rsidR="00EB75A0">
          <w:rPr>
            <w:lang w:val="en-US"/>
          </w:rPr>
          <w:t>.</w:t>
        </w:r>
      </w:ins>
      <w:r w:rsidR="001E2306">
        <w:rPr>
          <w:lang w:val="en-US"/>
        </w:rPr>
        <w:t xml:space="preserve"> </w:t>
      </w:r>
    </w:p>
    <w:p w14:paraId="7CCBF5BF" w14:textId="35E29594" w:rsidR="00FE1934" w:rsidRDefault="00EB26DF" w:rsidP="001E2306">
      <w:pPr>
        <w:jc w:val="both"/>
        <w:rPr>
          <w:ins w:id="23" w:author="Luis Severien Marcilla" w:date="2018-01-04T12:53:00Z"/>
          <w:lang w:val="en-US"/>
        </w:rPr>
      </w:pPr>
      <w:r>
        <w:rPr>
          <w:lang w:val="en-US"/>
        </w:rPr>
        <w:t>The publicly available dataset (</w:t>
      </w:r>
      <w:hyperlink r:id="rId6" w:history="1">
        <w:r w:rsidRPr="00652983">
          <w:rPr>
            <w:rStyle w:val="Hyperlink"/>
            <w:lang w:val="en-US"/>
          </w:rPr>
          <w:t>www.nyc.gov/html/tlc/html/about/trip_record_data.shtml</w:t>
        </w:r>
      </w:hyperlink>
      <w:r>
        <w:rPr>
          <w:lang w:val="en-US"/>
        </w:rPr>
        <w:t>) comprises data covering more than 1 billion taxi rides from 2009 to 2017.</w:t>
      </w:r>
      <w:r w:rsidR="001E2306" w:rsidRPr="00172A4B">
        <w:rPr>
          <w:lang w:val="en-US"/>
        </w:rPr>
        <w:t xml:space="preserve"> </w:t>
      </w:r>
      <w:r>
        <w:rPr>
          <w:lang w:val="en-US"/>
        </w:rPr>
        <w:t xml:space="preserve">These huge amount of past data will enable us </w:t>
      </w:r>
      <w:r w:rsidR="001E2306" w:rsidRPr="00172A4B">
        <w:rPr>
          <w:lang w:val="en-US"/>
        </w:rPr>
        <w:t>to create a predictive price model</w:t>
      </w:r>
      <w:r>
        <w:rPr>
          <w:lang w:val="en-US"/>
        </w:rPr>
        <w:t xml:space="preserve"> for future rides</w:t>
      </w:r>
      <w:r w:rsidR="001E2306" w:rsidRPr="00172A4B">
        <w:rPr>
          <w:lang w:val="en-US"/>
        </w:rPr>
        <w:t>.</w:t>
      </w:r>
    </w:p>
    <w:p w14:paraId="56B280F7" w14:textId="25182A57" w:rsidR="005B3926" w:rsidRDefault="005B3926" w:rsidP="001E2306">
      <w:pPr>
        <w:jc w:val="both"/>
        <w:rPr>
          <w:ins w:id="24" w:author="Luis Severien Marcilla" w:date="2018-01-04T12:54:00Z"/>
          <w:lang w:val="en-US"/>
        </w:rPr>
      </w:pPr>
      <w:ins w:id="25" w:author="Luis Severien Marcilla" w:date="2018-01-04T12:53:00Z">
        <w:r>
          <w:rPr>
            <w:lang w:val="en-US"/>
          </w:rPr>
          <w:t>High Level requirements</w:t>
        </w:r>
      </w:ins>
      <w:ins w:id="26" w:author="Luis Severien Marcilla" w:date="2018-01-04T12:54:00Z">
        <w:r w:rsidR="00644A34">
          <w:rPr>
            <w:lang w:val="en-US"/>
          </w:rPr>
          <w:t>:</w:t>
        </w:r>
      </w:ins>
    </w:p>
    <w:p w14:paraId="2B1D1064" w14:textId="51D5399D" w:rsidR="00644A34" w:rsidRDefault="00644A34" w:rsidP="001E2306">
      <w:pPr>
        <w:jc w:val="both"/>
        <w:rPr>
          <w:ins w:id="27" w:author="Luis Severien Marcilla" w:date="2018-01-04T12:53:00Z"/>
          <w:lang w:val="en-US"/>
        </w:rPr>
      </w:pPr>
      <w:ins w:id="28" w:author="Luis Severien Marcilla" w:date="2018-01-04T12:54:00Z">
        <w:r>
          <w:rPr>
            <w:lang w:val="en-US"/>
          </w:rPr>
          <w:t xml:space="preserve">A dataset comprising travel data </w:t>
        </w:r>
      </w:ins>
    </w:p>
    <w:p w14:paraId="3E809287" w14:textId="77777777" w:rsidR="005B3926" w:rsidRPr="003E0B63" w:rsidRDefault="005B3926" w:rsidP="001E2306">
      <w:pPr>
        <w:jc w:val="both"/>
        <w:rPr>
          <w:sz w:val="24"/>
          <w:szCs w:val="24"/>
          <w:lang w:val="en-US"/>
        </w:rPr>
      </w:pPr>
    </w:p>
    <w:p w14:paraId="379FABFB" w14:textId="77777777" w:rsidR="00864884" w:rsidRDefault="00864884" w:rsidP="001E2306">
      <w:pPr>
        <w:pStyle w:val="berschrift2"/>
        <w:jc w:val="both"/>
        <w:rPr>
          <w:lang w:val="en-US"/>
        </w:rPr>
      </w:pPr>
      <w:r>
        <w:rPr>
          <w:lang w:val="en-US"/>
        </w:rPr>
        <w:t xml:space="preserve">Implementation requirements: </w:t>
      </w:r>
    </w:p>
    <w:p w14:paraId="03957EF3" w14:textId="77777777" w:rsidR="00864884" w:rsidRDefault="00864884" w:rsidP="001E2306">
      <w:pPr>
        <w:pStyle w:val="berschrift3"/>
        <w:jc w:val="both"/>
        <w:rPr>
          <w:lang w:val="en-US"/>
        </w:rPr>
      </w:pPr>
      <w:r>
        <w:rPr>
          <w:lang w:val="en-US"/>
        </w:rPr>
        <w:t>Analytics</w:t>
      </w:r>
    </w:p>
    <w:p w14:paraId="06EDE9C2" w14:textId="4DCBE722" w:rsidR="00D2393B" w:rsidRPr="00F964F5" w:rsidRDefault="00E8593F" w:rsidP="00E36977">
      <w:pPr>
        <w:jc w:val="both"/>
        <w:rPr>
          <w:lang w:val="en-US"/>
        </w:rPr>
      </w:pPr>
      <w:r w:rsidRPr="00F964F5">
        <w:rPr>
          <w:lang w:val="en-US"/>
        </w:rPr>
        <w:t>We will use</w:t>
      </w:r>
      <w:r w:rsidR="006C27A4" w:rsidRPr="00F964F5">
        <w:rPr>
          <w:lang w:val="en-US"/>
        </w:rPr>
        <w:t xml:space="preserve"> scikit learn, Python’</w:t>
      </w:r>
      <w:r w:rsidR="000C1367" w:rsidRPr="00F964F5">
        <w:rPr>
          <w:lang w:val="en-US"/>
        </w:rPr>
        <w:t>s machine lear</w:t>
      </w:r>
      <w:r w:rsidR="006C27A4" w:rsidRPr="00F964F5">
        <w:rPr>
          <w:lang w:val="en-US"/>
        </w:rPr>
        <w:t>ning library for clustering and regression analysis</w:t>
      </w:r>
      <w:r w:rsidR="00E36977" w:rsidRPr="00F964F5">
        <w:rPr>
          <w:lang w:val="en-US"/>
        </w:rPr>
        <w:t>,</w:t>
      </w:r>
      <w:r w:rsidR="00D2393B" w:rsidRPr="00F964F5">
        <w:rPr>
          <w:lang w:val="en-US"/>
        </w:rPr>
        <w:t xml:space="preserve"> as p</w:t>
      </w:r>
      <w:r w:rsidR="00817D58" w:rsidRPr="00F964F5">
        <w:rPr>
          <w:lang w:val="en-US"/>
        </w:rPr>
        <w:t>redicting the taxi price is a regression problem (</w:t>
      </w:r>
      <w:r w:rsidR="00901025" w:rsidRPr="00F964F5">
        <w:rPr>
          <w:lang w:val="en-US"/>
        </w:rPr>
        <w:t>supervis</w:t>
      </w:r>
      <w:r w:rsidR="00817D58" w:rsidRPr="00F964F5">
        <w:rPr>
          <w:lang w:val="en-US"/>
        </w:rPr>
        <w:t xml:space="preserve">ed learning problem). </w:t>
      </w:r>
      <w:r w:rsidR="00D2393B" w:rsidRPr="00F964F5">
        <w:rPr>
          <w:lang w:val="en-US"/>
        </w:rPr>
        <w:t>But before examining the possible regression variables, we use the information we have:</w:t>
      </w:r>
    </w:p>
    <w:p w14:paraId="63587C13" w14:textId="4486DF83" w:rsidR="005D2D80" w:rsidRPr="00F964F5" w:rsidRDefault="00D2393B" w:rsidP="005D2D80">
      <w:pPr>
        <w:jc w:val="both"/>
        <w:rPr>
          <w:lang w:val="en-US"/>
        </w:rPr>
      </w:pPr>
      <w:r w:rsidRPr="00F964F5">
        <w:rPr>
          <w:lang w:val="en-US"/>
        </w:rPr>
        <w:t xml:space="preserve">The taxi price is calculated on </w:t>
      </w:r>
      <w:r w:rsidRPr="00F964F5">
        <w:rPr>
          <w:lang w:val="en-US"/>
        </w:rPr>
        <w:t>the basis of several variables</w:t>
      </w:r>
      <w:r w:rsidR="00E36977" w:rsidRPr="00F964F5">
        <w:rPr>
          <w:lang w:val="en-US"/>
        </w:rPr>
        <w:t>. One has to add together the basic</w:t>
      </w:r>
      <w:r w:rsidRPr="00F964F5">
        <w:rPr>
          <w:lang w:val="en-US"/>
        </w:rPr>
        <w:t xml:space="preserve"> price </w:t>
      </w:r>
      <w:r w:rsidR="00E36977" w:rsidRPr="00F964F5">
        <w:rPr>
          <w:lang w:val="en-US"/>
        </w:rPr>
        <w:t>(2,60</w:t>
      </w:r>
      <w:r w:rsidRPr="00F964F5">
        <w:rPr>
          <w:lang w:val="en-US"/>
        </w:rPr>
        <w:t>$</w:t>
      </w:r>
      <w:r w:rsidR="00E36977" w:rsidRPr="00F964F5">
        <w:rPr>
          <w:lang w:val="en-US"/>
        </w:rPr>
        <w:t>), the</w:t>
      </w:r>
      <w:r w:rsidRPr="00F964F5">
        <w:rPr>
          <w:lang w:val="en-US"/>
        </w:rPr>
        <w:t xml:space="preserve"> NY state tax per ride </w:t>
      </w:r>
      <w:r w:rsidR="00E36977" w:rsidRPr="00F964F5">
        <w:rPr>
          <w:lang w:val="en-US"/>
        </w:rPr>
        <w:t>(</w:t>
      </w:r>
      <w:r w:rsidR="00E36977" w:rsidRPr="00F964F5">
        <w:rPr>
          <w:lang w:val="en-US"/>
        </w:rPr>
        <w:t>0,55$</w:t>
      </w:r>
      <w:r w:rsidR="00E36977" w:rsidRPr="00F964F5">
        <w:rPr>
          <w:lang w:val="en-US"/>
        </w:rPr>
        <w:t>) and the surcharges for the night shift (</w:t>
      </w:r>
      <w:r w:rsidR="00E36977" w:rsidRPr="00F964F5">
        <w:rPr>
          <w:lang w:val="en-US"/>
        </w:rPr>
        <w:t>0,</w:t>
      </w:r>
      <w:r w:rsidR="00E36977" w:rsidRPr="00F964F5">
        <w:rPr>
          <w:lang w:val="en-US"/>
        </w:rPr>
        <w:t>80</w:t>
      </w:r>
      <w:r w:rsidR="00E36977" w:rsidRPr="00F964F5">
        <w:rPr>
          <w:lang w:val="en-US"/>
        </w:rPr>
        <w:t>$</w:t>
      </w:r>
      <w:r w:rsidR="00E36977" w:rsidRPr="00F964F5">
        <w:rPr>
          <w:lang w:val="en-US"/>
        </w:rPr>
        <w:t xml:space="preserve"> for rides between </w:t>
      </w:r>
      <w:r w:rsidR="00E36977" w:rsidRPr="00F964F5">
        <w:rPr>
          <w:lang w:val="en-US"/>
        </w:rPr>
        <w:t>20:00h-6:00h</w:t>
      </w:r>
      <w:r w:rsidR="00E36977" w:rsidRPr="00F964F5">
        <w:rPr>
          <w:lang w:val="en-US"/>
        </w:rPr>
        <w:t>) or the rush hour</w:t>
      </w:r>
      <w:r w:rsidRPr="00F964F5">
        <w:rPr>
          <w:lang w:val="en-US"/>
        </w:rPr>
        <w:t xml:space="preserve"> (</w:t>
      </w:r>
      <w:r w:rsidR="00E36977" w:rsidRPr="00F964F5">
        <w:rPr>
          <w:lang w:val="en-US"/>
        </w:rPr>
        <w:t>1,00</w:t>
      </w:r>
      <w:r w:rsidR="00E36977" w:rsidRPr="00F964F5">
        <w:rPr>
          <w:lang w:val="en-US"/>
        </w:rPr>
        <w:t>$</w:t>
      </w:r>
      <w:r w:rsidR="00E36977" w:rsidRPr="00F964F5">
        <w:rPr>
          <w:lang w:val="en-US"/>
        </w:rPr>
        <w:t xml:space="preserve"> for rides between</w:t>
      </w:r>
      <w:r w:rsidR="00E36977" w:rsidRPr="00F964F5">
        <w:rPr>
          <w:lang w:val="en-US"/>
        </w:rPr>
        <w:t xml:space="preserve"> </w:t>
      </w:r>
      <w:r w:rsidRPr="00F964F5">
        <w:rPr>
          <w:lang w:val="en-US"/>
        </w:rPr>
        <w:t>16:00h-20:00h on weekdays)</w:t>
      </w:r>
      <w:r w:rsidR="00E36977" w:rsidRPr="00F964F5">
        <w:rPr>
          <w:lang w:val="en-US"/>
        </w:rPr>
        <w:t xml:space="preserve">. </w:t>
      </w:r>
      <w:r w:rsidR="00E36977" w:rsidRPr="00F964F5">
        <w:rPr>
          <w:lang w:val="en-US"/>
        </w:rPr>
        <w:t xml:space="preserve">Of course the price also depends on the miles driven (0,60$ per 1/5 mile) and </w:t>
      </w:r>
      <w:r w:rsidR="0007055F" w:rsidRPr="00F964F5">
        <w:rPr>
          <w:lang w:val="en-US"/>
        </w:rPr>
        <w:t xml:space="preserve">on the time </w:t>
      </w:r>
      <w:r w:rsidR="00E36977" w:rsidRPr="00F964F5">
        <w:rPr>
          <w:lang w:val="en-US"/>
        </w:rPr>
        <w:t>in case of driving sl</w:t>
      </w:r>
      <w:r w:rsidR="005D2D80" w:rsidRPr="00F964F5">
        <w:rPr>
          <w:lang w:val="en-US"/>
        </w:rPr>
        <w:t>ow or standing in traffic</w:t>
      </w:r>
      <w:r w:rsidR="00E36977" w:rsidRPr="00F964F5">
        <w:rPr>
          <w:lang w:val="en-US"/>
        </w:rPr>
        <w:t xml:space="preserve"> </w:t>
      </w:r>
      <w:r w:rsidR="005D2D80" w:rsidRPr="00F964F5">
        <w:rPr>
          <w:lang w:val="en-US"/>
        </w:rPr>
        <w:t>(</w:t>
      </w:r>
      <w:r w:rsidR="00E36977" w:rsidRPr="00F964F5">
        <w:rPr>
          <w:lang w:val="en-US"/>
        </w:rPr>
        <w:t>0,50$ per 60 seconds</w:t>
      </w:r>
      <w:r w:rsidR="0007055F" w:rsidRPr="00F964F5">
        <w:rPr>
          <w:lang w:val="en-US"/>
        </w:rPr>
        <w:t>)</w:t>
      </w:r>
      <w:r w:rsidR="00E36977" w:rsidRPr="00F964F5">
        <w:rPr>
          <w:lang w:val="en-US"/>
        </w:rPr>
        <w:t>.</w:t>
      </w:r>
      <w:r w:rsidR="00E36977" w:rsidRPr="00F964F5">
        <w:rPr>
          <w:lang w:val="en-US"/>
        </w:rPr>
        <w:t xml:space="preserve"> The last variable brings uncertainty into the price calculation, which offers room for predictions.</w:t>
      </w:r>
      <w:r w:rsidR="0007055F" w:rsidRPr="00F964F5">
        <w:rPr>
          <w:lang w:val="en-US"/>
        </w:rPr>
        <w:t xml:space="preserve"> The f</w:t>
      </w:r>
      <w:r w:rsidR="0016220C">
        <w:rPr>
          <w:lang w:val="en-US"/>
        </w:rPr>
        <w:t>ormula for calculating the fare is to follow:</w:t>
      </w:r>
    </w:p>
    <w:p w14:paraId="549CCB54" w14:textId="139C41EB" w:rsidR="005D2D80" w:rsidRPr="005D2D80" w:rsidRDefault="005D2D80" w:rsidP="005D2D80">
      <w:pPr>
        <w:pStyle w:val="Listenabsatz"/>
        <w:jc w:val="both"/>
        <w:rPr>
          <w:rFonts w:eastAsiaTheme="minorEastAsia"/>
          <w:sz w:val="24"/>
          <w:szCs w:val="24"/>
          <w:vertAlign w:val="subscript"/>
          <w:lang w:val="en-US"/>
        </w:rPr>
      </w:pPr>
      <m:oMathPara>
        <m:oMath>
          <m:r>
            <w:rPr>
              <w:rFonts w:ascii="Cambria Math" w:hAnsi="Cambria Math"/>
              <w:sz w:val="24"/>
              <w:szCs w:val="24"/>
              <w:lang w:val="en-US"/>
            </w:rPr>
            <m:t>Y = 3,15 + 0,8d</m:t>
          </m:r>
          <m:r>
            <w:rPr>
              <w:rFonts w:ascii="Cambria Math" w:hAnsi="Cambria Math"/>
              <w:sz w:val="24"/>
              <w:szCs w:val="24"/>
              <w:vertAlign w:val="subscript"/>
              <w:lang w:val="en-US"/>
            </w:rPr>
            <m:t xml:space="preserve">1 </m:t>
          </m:r>
          <m:r>
            <w:rPr>
              <w:rFonts w:ascii="Cambria Math" w:hAnsi="Cambria Math"/>
              <w:sz w:val="24"/>
              <w:szCs w:val="24"/>
              <w:lang w:val="en-US"/>
            </w:rPr>
            <m:t>+ 1d</m:t>
          </m:r>
          <m:r>
            <w:rPr>
              <w:rFonts w:ascii="Cambria Math" w:hAnsi="Cambria Math"/>
              <w:sz w:val="24"/>
              <w:szCs w:val="24"/>
              <w:vertAlign w:val="subscript"/>
              <w:lang w:val="en-US"/>
            </w:rPr>
            <m:t>2</m:t>
          </m:r>
          <m:r>
            <w:rPr>
              <w:rFonts w:ascii="Cambria Math" w:hAnsi="Cambria Math"/>
              <w:sz w:val="24"/>
              <w:szCs w:val="24"/>
              <w:lang w:val="en-US"/>
            </w:rPr>
            <m:t xml:space="preserve"> + 0,6*5x</m:t>
          </m:r>
          <m:r>
            <w:rPr>
              <w:rFonts w:ascii="Cambria Math" w:hAnsi="Cambria Math"/>
              <w:sz w:val="24"/>
              <w:szCs w:val="24"/>
              <w:vertAlign w:val="subscript"/>
              <w:lang w:val="en-US"/>
            </w:rPr>
            <m:t xml:space="preserve">1 </m:t>
          </m:r>
          <m:r>
            <w:rPr>
              <w:rFonts w:ascii="Cambria Math" w:hAnsi="Cambria Math"/>
              <w:sz w:val="24"/>
              <w:szCs w:val="24"/>
              <w:lang w:val="en-US"/>
            </w:rPr>
            <m:t>+ 0,5*x</m:t>
          </m:r>
          <m:r>
            <w:rPr>
              <w:rFonts w:ascii="Cambria Math" w:hAnsi="Cambria Math"/>
              <w:sz w:val="24"/>
              <w:szCs w:val="24"/>
              <w:vertAlign w:val="subscript"/>
              <w:lang w:val="en-US"/>
            </w:rPr>
            <m:t>2</m:t>
          </m:r>
        </m:oMath>
      </m:oMathPara>
    </w:p>
    <w:p w14:paraId="1F3A0A18" w14:textId="77777777" w:rsidR="005D2D80" w:rsidRPr="0007055F" w:rsidRDefault="005D2D80" w:rsidP="0007055F">
      <w:pPr>
        <w:rPr>
          <w:vertAlign w:val="subscript"/>
          <w:lang w:val="en-US"/>
        </w:rPr>
      </w:pPr>
    </w:p>
    <w:p w14:paraId="57DBF670" w14:textId="40448972" w:rsidR="0007055F" w:rsidRPr="0007055F" w:rsidRDefault="0007055F" w:rsidP="0007055F">
      <w:pPr>
        <w:ind w:firstLine="708"/>
        <w:rPr>
          <w:lang w:val="en-US"/>
        </w:rPr>
      </w:pPr>
      <w:r w:rsidRPr="0007055F">
        <w:rPr>
          <w:lang w:val="en-US"/>
        </w:rPr>
        <w:t xml:space="preserve">Y: Price in </w:t>
      </w:r>
      <w:r w:rsidRPr="0007055F">
        <w:rPr>
          <w:lang w:val="en-US"/>
        </w:rPr>
        <w:t>$</w:t>
      </w:r>
    </w:p>
    <w:p w14:paraId="73E92040" w14:textId="591FB527" w:rsidR="005D2D80" w:rsidRDefault="005D2D80" w:rsidP="0007055F">
      <w:pPr>
        <w:ind w:left="708"/>
        <w:rPr>
          <w:lang w:val="en-US"/>
        </w:rPr>
      </w:pPr>
      <w:r>
        <w:rPr>
          <w:lang w:val="en-US"/>
        </w:rPr>
        <w:lastRenderedPageBreak/>
        <w:t>d</w:t>
      </w:r>
      <w:r>
        <w:rPr>
          <w:vertAlign w:val="subscript"/>
          <w:lang w:val="en-US"/>
        </w:rPr>
        <w:t>1</w:t>
      </w:r>
      <w:r>
        <w:rPr>
          <w:lang w:val="en-US"/>
        </w:rPr>
        <w:t xml:space="preserve">: </w:t>
      </w:r>
      <w:r w:rsidR="0007055F">
        <w:rPr>
          <w:lang w:val="en-US"/>
        </w:rPr>
        <w:t>Dummy for the night shift</w:t>
      </w:r>
    </w:p>
    <w:p w14:paraId="57BBC274" w14:textId="33F384FA" w:rsidR="0007055F" w:rsidRPr="0007055F" w:rsidRDefault="0007055F" w:rsidP="0007055F">
      <w:pPr>
        <w:ind w:left="708"/>
        <w:rPr>
          <w:lang w:val="en-US"/>
        </w:rPr>
      </w:pPr>
      <w:r>
        <w:rPr>
          <w:lang w:val="en-US"/>
        </w:rPr>
        <w:t>d</w:t>
      </w:r>
      <w:r>
        <w:rPr>
          <w:vertAlign w:val="subscript"/>
          <w:lang w:val="en-US"/>
        </w:rPr>
        <w:t>2</w:t>
      </w:r>
      <w:r>
        <w:rPr>
          <w:lang w:val="en-US"/>
        </w:rPr>
        <w:t>: Dummy for the rush hour</w:t>
      </w:r>
    </w:p>
    <w:p w14:paraId="180A8A0E" w14:textId="5187265E" w:rsidR="005D2D80" w:rsidRPr="005D2D80" w:rsidRDefault="005D2D80" w:rsidP="0007055F">
      <w:pPr>
        <w:ind w:left="708"/>
        <w:rPr>
          <w:lang w:val="en-US"/>
        </w:rPr>
      </w:pPr>
      <w:r>
        <w:rPr>
          <w:lang w:val="en-US"/>
        </w:rPr>
        <w:t>x</w:t>
      </w:r>
      <w:r w:rsidRPr="005D2D80">
        <w:rPr>
          <w:vertAlign w:val="subscript"/>
          <w:lang w:val="en-US"/>
        </w:rPr>
        <w:t xml:space="preserve">1 </w:t>
      </w:r>
      <w:r w:rsidRPr="005D2D80">
        <w:rPr>
          <w:lang w:val="en-US"/>
        </w:rPr>
        <w:t xml:space="preserve">: </w:t>
      </w:r>
      <w:r>
        <w:rPr>
          <w:lang w:val="en-US"/>
        </w:rPr>
        <w:t>Distance travelled in miles</w:t>
      </w:r>
    </w:p>
    <w:p w14:paraId="675F0C9B" w14:textId="127A2B46" w:rsidR="005D2D80" w:rsidRPr="005D2D80" w:rsidRDefault="005D2D80" w:rsidP="0007055F">
      <w:pPr>
        <w:ind w:left="708"/>
        <w:rPr>
          <w:ins w:id="29" w:author="Luis Severien Marcilla" w:date="2018-01-04T12:16:00Z"/>
          <w:lang w:val="en-US"/>
        </w:rPr>
      </w:pPr>
      <w:r>
        <w:rPr>
          <w:lang w:val="en-US"/>
        </w:rPr>
        <w:t>x</w:t>
      </w:r>
      <w:r w:rsidRPr="005D2D80">
        <w:rPr>
          <w:vertAlign w:val="subscript"/>
          <w:lang w:val="en-US"/>
        </w:rPr>
        <w:t>2</w:t>
      </w:r>
      <w:r w:rsidR="0007055F">
        <w:rPr>
          <w:lang w:val="en-US"/>
        </w:rPr>
        <w:t>: W</w:t>
      </w:r>
      <w:r w:rsidRPr="005D2D80">
        <w:rPr>
          <w:lang w:val="en-US"/>
        </w:rPr>
        <w:t>a</w:t>
      </w:r>
      <w:ins w:id="30" w:author="Luis Severien Marcilla" w:date="2018-01-04T12:15:00Z">
        <w:r w:rsidRPr="005D2D80">
          <w:rPr>
            <w:lang w:val="en-US"/>
          </w:rPr>
          <w:t>i</w:t>
        </w:r>
      </w:ins>
      <w:del w:id="31" w:author="Luis Severien Marcilla" w:date="2018-01-04T12:15:00Z">
        <w:r w:rsidRPr="005D2D80" w:rsidDel="009D29B2">
          <w:rPr>
            <w:lang w:val="en-US"/>
          </w:rPr>
          <w:delText>n</w:delText>
        </w:r>
      </w:del>
      <w:r w:rsidRPr="005D2D80">
        <w:rPr>
          <w:lang w:val="en-US"/>
        </w:rPr>
        <w:t>ting time</w:t>
      </w:r>
      <w:r w:rsidR="0007055F">
        <w:rPr>
          <w:lang w:val="en-US"/>
        </w:rPr>
        <w:t xml:space="preserve"> in minutes</w:t>
      </w:r>
    </w:p>
    <w:p w14:paraId="4189B367" w14:textId="20C16E74" w:rsidR="00D2393B" w:rsidRDefault="0007055F" w:rsidP="00025C32">
      <w:pPr>
        <w:jc w:val="both"/>
        <w:rPr>
          <w:lang w:val="en-US"/>
        </w:rPr>
      </w:pPr>
      <w:r>
        <w:rPr>
          <w:lang w:val="en-US"/>
        </w:rPr>
        <w:t>We can determine all variables with certainty except for the waiting time.</w:t>
      </w:r>
      <w:r w:rsidR="0016220C">
        <w:rPr>
          <w:lang w:val="en-US"/>
        </w:rPr>
        <w:t xml:space="preserve"> For each data</w:t>
      </w:r>
      <w:r>
        <w:rPr>
          <w:lang w:val="en-US"/>
        </w:rPr>
        <w:t>set we know the distance travelled and the time</w:t>
      </w:r>
      <w:r w:rsidR="00025C32">
        <w:rPr>
          <w:lang w:val="en-US"/>
        </w:rPr>
        <w:t xml:space="preserve"> of the ride</w:t>
      </w:r>
      <w:r w:rsidR="00F964F5">
        <w:rPr>
          <w:lang w:val="en-US"/>
        </w:rPr>
        <w:t>, so we can</w:t>
      </w:r>
      <w:r w:rsidR="00E50993">
        <w:rPr>
          <w:lang w:val="en-US"/>
        </w:rPr>
        <w:t xml:space="preserve"> decompose the final fare by subtracting all the factors, until we get the waiting time x</w:t>
      </w:r>
      <w:r w:rsidR="00E50993">
        <w:rPr>
          <w:vertAlign w:val="subscript"/>
          <w:lang w:val="en-US"/>
        </w:rPr>
        <w:t xml:space="preserve">2 </w:t>
      </w:r>
      <w:r w:rsidR="00E50993">
        <w:rPr>
          <w:lang w:val="en-US"/>
        </w:rPr>
        <w:t>(</w:t>
      </w:r>
      <w:r w:rsidR="00025C32">
        <w:rPr>
          <w:lang w:val="en-US"/>
        </w:rPr>
        <w:t xml:space="preserve">in other words, </w:t>
      </w:r>
      <w:r w:rsidR="00E50993">
        <w:rPr>
          <w:lang w:val="en-US"/>
        </w:rPr>
        <w:t>solve the equation for x</w:t>
      </w:r>
      <w:r w:rsidR="00E50993">
        <w:rPr>
          <w:vertAlign w:val="subscript"/>
          <w:lang w:val="en-US"/>
        </w:rPr>
        <w:t>2</w:t>
      </w:r>
      <w:r w:rsidR="00E50993">
        <w:rPr>
          <w:lang w:val="en-US"/>
        </w:rPr>
        <w:t>). This is the dependent variable in our regression</w:t>
      </w:r>
      <w:r w:rsidR="0016220C">
        <w:rPr>
          <w:lang w:val="en-US"/>
        </w:rPr>
        <w:t xml:space="preserve"> model</w:t>
      </w:r>
      <w:r w:rsidR="00E50993">
        <w:rPr>
          <w:lang w:val="en-US"/>
        </w:rPr>
        <w:t xml:space="preserve"> that we want to estimate. We assume that the time of the day and the pick-up and drop-off spots </w:t>
      </w:r>
      <w:r w:rsidR="00F964F5">
        <w:rPr>
          <w:lang w:val="en-US"/>
        </w:rPr>
        <w:t xml:space="preserve">are the independent </w:t>
      </w:r>
      <w:r w:rsidR="00025C32">
        <w:rPr>
          <w:lang w:val="en-US"/>
        </w:rPr>
        <w:t>variables which will</w:t>
      </w:r>
      <w:r w:rsidR="00F964F5">
        <w:rPr>
          <w:lang w:val="en-US"/>
        </w:rPr>
        <w:t xml:space="preserve"> have an impact on the waiting time.</w:t>
      </w:r>
      <w:r w:rsidR="00025C32">
        <w:rPr>
          <w:lang w:val="en-US"/>
        </w:rPr>
        <w:t xml:space="preserve"> The</w:t>
      </w:r>
      <w:r w:rsidR="00025C32" w:rsidRPr="0022400A">
        <w:rPr>
          <w:lang w:val="en-US"/>
        </w:rPr>
        <w:t>s</w:t>
      </w:r>
      <w:r w:rsidR="00025C32">
        <w:rPr>
          <w:lang w:val="en-US"/>
        </w:rPr>
        <w:t>e variables should</w:t>
      </w:r>
      <w:r w:rsidR="00025C32" w:rsidRPr="0022400A">
        <w:rPr>
          <w:lang w:val="en-US"/>
        </w:rPr>
        <w:t xml:space="preserve"> give us a clue about the typical traffic conditions between the neighborhoods at different times of the day.</w:t>
      </w:r>
      <w:r w:rsidR="00F964F5">
        <w:rPr>
          <w:lang w:val="en-US"/>
        </w:rPr>
        <w:t xml:space="preserve"> The exact</w:t>
      </w:r>
      <w:r w:rsidR="00E50993">
        <w:rPr>
          <w:lang w:val="en-US"/>
        </w:rPr>
        <w:t xml:space="preserve"> </w:t>
      </w:r>
      <w:r w:rsidR="00F964F5">
        <w:rPr>
          <w:lang w:val="en-US"/>
        </w:rPr>
        <w:t>coefficients will be determined with a regression and adjusted by additional</w:t>
      </w:r>
      <w:r w:rsidR="00025C32">
        <w:rPr>
          <w:lang w:val="en-US"/>
        </w:rPr>
        <w:t>ly</w:t>
      </w:r>
      <w:r w:rsidR="00F964F5">
        <w:rPr>
          <w:lang w:val="en-US"/>
        </w:rPr>
        <w:t xml:space="preserve"> incoming data.</w:t>
      </w:r>
      <w:r w:rsidR="0016220C">
        <w:rPr>
          <w:lang w:val="en-US"/>
        </w:rPr>
        <w:t xml:space="preserve"> Of course we have to recompose the price after estimating the waiting time, as this is our final output for the consumer. </w:t>
      </w:r>
    </w:p>
    <w:p w14:paraId="50B8E65F" w14:textId="640A7E39" w:rsidR="00F964F5" w:rsidRDefault="00F964F5" w:rsidP="00025C32">
      <w:pPr>
        <w:jc w:val="both"/>
        <w:rPr>
          <w:lang w:val="en-US"/>
        </w:rPr>
      </w:pPr>
      <w:r>
        <w:rPr>
          <w:lang w:val="en-US"/>
        </w:rPr>
        <w:t>Prior to the regression we will have to cluster the</w:t>
      </w:r>
      <w:r w:rsidRPr="0022400A">
        <w:rPr>
          <w:lang w:val="en-US"/>
        </w:rPr>
        <w:t xml:space="preserve"> drop-off and pick-up coordinates into </w:t>
      </w:r>
      <w:r>
        <w:rPr>
          <w:lang w:val="en-US"/>
        </w:rPr>
        <w:t xml:space="preserve">small </w:t>
      </w:r>
      <w:r w:rsidRPr="0022400A">
        <w:rPr>
          <w:lang w:val="en-US"/>
        </w:rPr>
        <w:t>neighborh</w:t>
      </w:r>
      <w:r>
        <w:rPr>
          <w:lang w:val="en-US"/>
        </w:rPr>
        <w:t xml:space="preserve">oods, as working with exact latitudes and longitudes would not deliver </w:t>
      </w:r>
      <w:r w:rsidR="00025C32">
        <w:rPr>
          <w:lang w:val="en-US"/>
        </w:rPr>
        <w:t xml:space="preserve">any </w:t>
      </w:r>
      <w:r>
        <w:rPr>
          <w:lang w:val="en-US"/>
        </w:rPr>
        <w:t>further insights.</w:t>
      </w:r>
      <w:r w:rsidR="00025C32">
        <w:rPr>
          <w:lang w:val="en-US"/>
        </w:rPr>
        <w:t xml:space="preserve"> One can</w:t>
      </w:r>
      <w:r>
        <w:rPr>
          <w:lang w:val="en-US"/>
        </w:rPr>
        <w:t xml:space="preserve"> as well treat the locations in a certain radius as the same pick-up or drop-off spot as the taxi fare should not change within this radius. We expect to have about 300 clusters, similarly to the </w:t>
      </w:r>
      <w:r w:rsidR="00025C32">
        <w:rPr>
          <w:lang w:val="en-US"/>
        </w:rPr>
        <w:t>zones contained in the datasets from 2016 on.</w:t>
      </w:r>
    </w:p>
    <w:p w14:paraId="451875BD" w14:textId="11C6C6F0" w:rsidR="0094724A" w:rsidRPr="006D489D" w:rsidRDefault="00025C32" w:rsidP="0016220C">
      <w:pPr>
        <w:jc w:val="both"/>
        <w:rPr>
          <w:lang w:val="en-US"/>
        </w:rPr>
      </w:pPr>
      <w:r>
        <w:rPr>
          <w:lang w:val="en-US"/>
        </w:rPr>
        <w:t>For the projec</w:t>
      </w:r>
      <w:bookmarkStart w:id="32" w:name="_GoBack"/>
      <w:bookmarkEnd w:id="32"/>
      <w:r>
        <w:rPr>
          <w:lang w:val="en-US"/>
        </w:rPr>
        <w:t>t we will use the datasets from 2009 until 2015. The data from 2009 until 2012</w:t>
      </w:r>
      <w:r w:rsidR="00D141EC" w:rsidRPr="006D489D">
        <w:rPr>
          <w:lang w:val="en-US"/>
        </w:rPr>
        <w:t xml:space="preserve"> will be our training data</w:t>
      </w:r>
      <w:r>
        <w:rPr>
          <w:lang w:val="en-US"/>
        </w:rPr>
        <w:t>, which we will use for modeling</w:t>
      </w:r>
      <w:r w:rsidR="00D141EC" w:rsidRPr="006D489D">
        <w:rPr>
          <w:lang w:val="en-US"/>
        </w:rPr>
        <w:t>. Data from 2013 wi</w:t>
      </w:r>
      <w:r>
        <w:rPr>
          <w:lang w:val="en-US"/>
        </w:rPr>
        <w:t>ll</w:t>
      </w:r>
      <w:r w:rsidR="0016220C">
        <w:rPr>
          <w:lang w:val="en-US"/>
        </w:rPr>
        <w:t xml:space="preserve"> serve as tuning</w:t>
      </w:r>
      <w:r>
        <w:rPr>
          <w:lang w:val="en-US"/>
        </w:rPr>
        <w:t xml:space="preserve"> data, so we can</w:t>
      </w:r>
      <w:r w:rsidR="0016220C">
        <w:rPr>
          <w:lang w:val="en-US"/>
        </w:rPr>
        <w:t xml:space="preserve"> tune the parameters and eventually</w:t>
      </w:r>
      <w:r>
        <w:rPr>
          <w:lang w:val="en-US"/>
        </w:rPr>
        <w:t xml:space="preserve"> check the accuracy of our first predictions</w:t>
      </w:r>
      <w:r w:rsidR="0016220C">
        <w:rPr>
          <w:lang w:val="en-US"/>
        </w:rPr>
        <w:t xml:space="preserve"> with the test data from 2014</w:t>
      </w:r>
      <w:r>
        <w:rPr>
          <w:lang w:val="en-US"/>
        </w:rPr>
        <w:t>.</w:t>
      </w:r>
      <w:r w:rsidR="0016220C">
        <w:rPr>
          <w:lang w:val="en-US"/>
        </w:rPr>
        <w:t xml:space="preserve"> We can evaluate our preliminary model</w:t>
      </w:r>
      <w:r>
        <w:rPr>
          <w:lang w:val="en-US"/>
        </w:rPr>
        <w:t xml:space="preserve"> </w:t>
      </w:r>
      <w:r w:rsidR="007909A4">
        <w:rPr>
          <w:lang w:val="en-US"/>
        </w:rPr>
        <w:t>by calculating its</w:t>
      </w:r>
      <w:r w:rsidR="00C82E50">
        <w:rPr>
          <w:lang w:val="en-US"/>
        </w:rPr>
        <w:t xml:space="preserve"> goodness of fit. There are various statistical coefficients for this purpose, like the R</w:t>
      </w:r>
      <w:r w:rsidR="00C82E50">
        <w:rPr>
          <w:vertAlign w:val="superscript"/>
          <w:lang w:val="en-US"/>
        </w:rPr>
        <w:t>2</w:t>
      </w:r>
      <w:r w:rsidR="00C82E50">
        <w:rPr>
          <w:lang w:val="en-US"/>
        </w:rPr>
        <w:t xml:space="preserve"> or the RMSE. </w:t>
      </w:r>
      <w:r w:rsidR="0016220C">
        <w:rPr>
          <w:lang w:val="en-US"/>
        </w:rPr>
        <w:t>Nevertheless, the model is supposed to work and improve with streaming data, so we will use the 2015</w:t>
      </w:r>
      <w:r w:rsidR="00D141EC" w:rsidRPr="006D489D">
        <w:rPr>
          <w:lang w:val="en-US"/>
        </w:rPr>
        <w:t xml:space="preserve"> data</w:t>
      </w:r>
      <w:r w:rsidR="0016220C">
        <w:rPr>
          <w:lang w:val="en-US"/>
        </w:rPr>
        <w:t>set as a simulated data stream and</w:t>
      </w:r>
      <w:r w:rsidR="00D141EC" w:rsidRPr="006D489D">
        <w:rPr>
          <w:lang w:val="en-US"/>
        </w:rPr>
        <w:t xml:space="preserve"> a</w:t>
      </w:r>
      <w:r w:rsidR="0094724A" w:rsidRPr="006D489D">
        <w:rPr>
          <w:lang w:val="en-US"/>
        </w:rPr>
        <w:t xml:space="preserve">djust </w:t>
      </w:r>
      <w:r w:rsidR="0016220C">
        <w:rPr>
          <w:lang w:val="en-US"/>
        </w:rPr>
        <w:t>the parameters on a daily basis.</w:t>
      </w:r>
    </w:p>
    <w:p w14:paraId="5669B358" w14:textId="77777777" w:rsidR="00FA03EF" w:rsidRPr="00FA03EF" w:rsidRDefault="00FA03EF">
      <w:pPr>
        <w:pStyle w:val="berschrift3"/>
        <w:jc w:val="both"/>
        <w:rPr>
          <w:lang w:val="en-US"/>
        </w:rPr>
        <w:pPrChange w:id="33" w:author="Luis Severien Marcilla" w:date="2018-01-04T12:18:00Z">
          <w:pPr>
            <w:pStyle w:val="Listenabsatz"/>
          </w:pPr>
        </w:pPrChange>
      </w:pPr>
    </w:p>
    <w:p w14:paraId="30120F16" w14:textId="77777777" w:rsidR="00864884" w:rsidRDefault="00864884">
      <w:pPr>
        <w:pStyle w:val="berschrift3"/>
        <w:jc w:val="both"/>
        <w:rPr>
          <w:lang w:val="en-US"/>
        </w:rPr>
        <w:pPrChange w:id="34" w:author="Luis Severien Marcilla" w:date="2018-01-04T12:18:00Z">
          <w:pPr>
            <w:pStyle w:val="Listenabsatz"/>
            <w:numPr>
              <w:numId w:val="4"/>
            </w:numPr>
            <w:ind w:hanging="360"/>
          </w:pPr>
        </w:pPrChange>
      </w:pPr>
      <w:r>
        <w:rPr>
          <w:lang w:val="en-US"/>
        </w:rPr>
        <w:t>Architecture</w:t>
      </w:r>
    </w:p>
    <w:p w14:paraId="3FD989D9" w14:textId="5D0CE3F2" w:rsidR="00A262ED" w:rsidRDefault="00A262ED">
      <w:pPr>
        <w:pStyle w:val="Listenabsatz"/>
        <w:jc w:val="both"/>
        <w:rPr>
          <w:sz w:val="24"/>
          <w:szCs w:val="24"/>
          <w:lang w:val="en-US"/>
        </w:rPr>
        <w:pPrChange w:id="35" w:author="Luis Severien Marcilla" w:date="2018-01-04T12:18:00Z">
          <w:pPr>
            <w:pStyle w:val="Listenabsatz"/>
          </w:pPr>
        </w:pPrChange>
      </w:pPr>
      <w:r>
        <w:rPr>
          <w:sz w:val="24"/>
          <w:szCs w:val="24"/>
          <w:lang w:val="en-US"/>
        </w:rPr>
        <w:t xml:space="preserve">As the given data source is not a </w:t>
      </w:r>
      <w:del w:id="36" w:author="Luis Severien Marcilla" w:date="2018-01-04T12:03:00Z">
        <w:r w:rsidDel="00E721BB">
          <w:rPr>
            <w:sz w:val="24"/>
            <w:szCs w:val="24"/>
            <w:lang w:val="en-US"/>
          </w:rPr>
          <w:delText xml:space="preserve">streaming data source </w:delText>
        </w:r>
      </w:del>
      <w:ins w:id="37" w:author="Luis Severien Marcilla" w:date="2018-01-04T12:03:00Z">
        <w:r w:rsidR="00E721BB">
          <w:rPr>
            <w:sz w:val="24"/>
            <w:szCs w:val="24"/>
            <w:lang w:val="en-US"/>
          </w:rPr>
          <w:t xml:space="preserve">data stream </w:t>
        </w:r>
      </w:ins>
      <w:r>
        <w:rPr>
          <w:sz w:val="24"/>
          <w:szCs w:val="24"/>
          <w:lang w:val="en-US"/>
        </w:rPr>
        <w:t xml:space="preserve">we will have to simulate </w:t>
      </w:r>
      <w:del w:id="38" w:author="Luis Severien Marcilla" w:date="2018-01-04T12:17:00Z">
        <w:r w:rsidDel="009D29B2">
          <w:rPr>
            <w:sz w:val="24"/>
            <w:szCs w:val="24"/>
            <w:lang w:val="en-US"/>
          </w:rPr>
          <w:delText>a stream</w:delText>
        </w:r>
      </w:del>
      <w:ins w:id="39" w:author="Luis Severien Marcilla" w:date="2018-01-04T12:17:00Z">
        <w:r w:rsidR="009D29B2">
          <w:rPr>
            <w:sz w:val="24"/>
            <w:szCs w:val="24"/>
            <w:lang w:val="en-US"/>
          </w:rPr>
          <w:t>just this</w:t>
        </w:r>
      </w:ins>
      <w:r>
        <w:rPr>
          <w:sz w:val="24"/>
          <w:szCs w:val="24"/>
          <w:lang w:val="en-US"/>
        </w:rPr>
        <w:t xml:space="preserve"> by ingesting it part </w:t>
      </w:r>
      <w:r w:rsidR="00FE2305">
        <w:rPr>
          <w:sz w:val="24"/>
          <w:szCs w:val="24"/>
          <w:lang w:val="en-US"/>
        </w:rPr>
        <w:t xml:space="preserve">by part within </w:t>
      </w:r>
      <w:del w:id="40" w:author="Luis Severien Marcilla" w:date="2018-01-04T12:03:00Z">
        <w:r w:rsidR="00FE2305" w:rsidDel="00E721BB">
          <w:rPr>
            <w:sz w:val="24"/>
            <w:szCs w:val="24"/>
            <w:lang w:val="en-US"/>
          </w:rPr>
          <w:delText xml:space="preserve">some </w:delText>
        </w:r>
      </w:del>
      <w:ins w:id="41" w:author="Luis Severien Marcilla" w:date="2018-01-04T12:03:00Z">
        <w:r w:rsidR="00E721BB">
          <w:rPr>
            <w:sz w:val="24"/>
            <w:szCs w:val="24"/>
            <w:lang w:val="en-US"/>
          </w:rPr>
          <w:t xml:space="preserve">a prespecified </w:t>
        </w:r>
      </w:ins>
      <w:r w:rsidR="00FE2305">
        <w:rPr>
          <w:sz w:val="24"/>
          <w:szCs w:val="24"/>
          <w:lang w:val="en-US"/>
        </w:rPr>
        <w:t>time frame</w:t>
      </w:r>
      <w:r w:rsidR="009E4C02">
        <w:rPr>
          <w:sz w:val="24"/>
          <w:szCs w:val="24"/>
          <w:lang w:val="en-US"/>
        </w:rPr>
        <w:t xml:space="preserve"> (maybe even simulate a real data stream with timestamps from the previous year)</w:t>
      </w:r>
      <w:ins w:id="42" w:author="Luis Severien Marcilla" w:date="2018-01-04T12:04:00Z">
        <w:r w:rsidR="00E721BB">
          <w:rPr>
            <w:sz w:val="24"/>
            <w:szCs w:val="24"/>
            <w:lang w:val="en-US"/>
          </w:rPr>
          <w:t xml:space="preserve"> into our data pipeline</w:t>
        </w:r>
      </w:ins>
      <w:r w:rsidR="00FE2305">
        <w:rPr>
          <w:sz w:val="24"/>
          <w:szCs w:val="24"/>
          <w:lang w:val="en-US"/>
        </w:rPr>
        <w:t>. The ingestion will be done with flume</w:t>
      </w:r>
      <w:r w:rsidR="008A106A">
        <w:rPr>
          <w:sz w:val="24"/>
          <w:szCs w:val="24"/>
          <w:lang w:val="en-US"/>
        </w:rPr>
        <w:t>.</w:t>
      </w:r>
    </w:p>
    <w:p w14:paraId="016256D0" w14:textId="5AA583C0" w:rsidR="006C27A4" w:rsidRPr="006C27A4" w:rsidRDefault="006C27A4">
      <w:pPr>
        <w:pStyle w:val="Listenabsatz"/>
        <w:numPr>
          <w:ilvl w:val="0"/>
          <w:numId w:val="5"/>
        </w:numPr>
        <w:jc w:val="both"/>
        <w:rPr>
          <w:sz w:val="24"/>
          <w:szCs w:val="24"/>
          <w:lang w:val="en-US"/>
        </w:rPr>
        <w:pPrChange w:id="43" w:author="Luis Severien Marcilla" w:date="2018-01-04T12:18:00Z">
          <w:pPr>
            <w:pStyle w:val="Listenabsatz"/>
            <w:numPr>
              <w:numId w:val="5"/>
            </w:numPr>
            <w:ind w:left="1080" w:hanging="360"/>
          </w:pPr>
        </w:pPrChange>
      </w:pPr>
      <w:r>
        <w:rPr>
          <w:sz w:val="24"/>
          <w:szCs w:val="24"/>
          <w:lang w:val="en-US"/>
        </w:rPr>
        <w:t>Use the datetime package to access the current time and create the timestamps for streaming simulation</w:t>
      </w:r>
    </w:p>
    <w:p w14:paraId="178A0EEB" w14:textId="77777777" w:rsidR="00864884" w:rsidRDefault="00FE0AA5">
      <w:pPr>
        <w:pStyle w:val="Listenabsatz"/>
        <w:numPr>
          <w:ilvl w:val="0"/>
          <w:numId w:val="5"/>
        </w:numPr>
        <w:jc w:val="both"/>
        <w:rPr>
          <w:sz w:val="24"/>
          <w:szCs w:val="24"/>
          <w:lang w:val="en-US"/>
        </w:rPr>
        <w:pPrChange w:id="44" w:author="Luis Severien Marcilla" w:date="2018-01-04T12:18:00Z">
          <w:pPr>
            <w:pStyle w:val="Listenabsatz"/>
            <w:numPr>
              <w:numId w:val="5"/>
            </w:numPr>
            <w:ind w:left="1080" w:hanging="360"/>
          </w:pPr>
        </w:pPrChange>
      </w:pPr>
      <w:r>
        <w:rPr>
          <w:sz w:val="24"/>
          <w:szCs w:val="24"/>
          <w:lang w:val="en-US"/>
        </w:rPr>
        <w:t>Ingest data with Flume</w:t>
      </w:r>
    </w:p>
    <w:p w14:paraId="266B12FB" w14:textId="7ACDC014" w:rsidR="00FE0AA5" w:rsidRDefault="00FE0AA5">
      <w:pPr>
        <w:pStyle w:val="Listenabsatz"/>
        <w:numPr>
          <w:ilvl w:val="0"/>
          <w:numId w:val="5"/>
        </w:numPr>
        <w:jc w:val="both"/>
        <w:rPr>
          <w:ins w:id="45" w:author="Jelena Stankovic" w:date="2018-01-04T14:53:00Z"/>
          <w:sz w:val="24"/>
          <w:szCs w:val="24"/>
          <w:lang w:val="en-US"/>
        </w:rPr>
        <w:pPrChange w:id="46" w:author="Luis Severien Marcilla" w:date="2018-01-04T12:18:00Z">
          <w:pPr>
            <w:pStyle w:val="Listenabsatz"/>
            <w:numPr>
              <w:numId w:val="5"/>
            </w:numPr>
            <w:ind w:left="1080" w:hanging="360"/>
          </w:pPr>
        </w:pPrChange>
      </w:pPr>
      <w:r>
        <w:rPr>
          <w:sz w:val="24"/>
          <w:szCs w:val="24"/>
          <w:lang w:val="en-US"/>
        </w:rPr>
        <w:t>Connect to Spark and process</w:t>
      </w:r>
      <w:r w:rsidR="006C27A4">
        <w:rPr>
          <w:sz w:val="24"/>
          <w:szCs w:val="24"/>
          <w:lang w:val="en-US"/>
        </w:rPr>
        <w:t xml:space="preserve"> with an API for Python</w:t>
      </w:r>
    </w:p>
    <w:p w14:paraId="754ED2C3" w14:textId="77777777" w:rsidR="002C5492" w:rsidRDefault="002C5492" w:rsidP="001E2306">
      <w:pPr>
        <w:pStyle w:val="Listenabsatz"/>
        <w:jc w:val="both"/>
        <w:rPr>
          <w:ins w:id="47" w:author="Jelena Stankovic" w:date="2018-01-04T14:53:00Z"/>
          <w:sz w:val="24"/>
          <w:szCs w:val="24"/>
          <w:lang w:val="en-US"/>
        </w:rPr>
      </w:pPr>
      <w:ins w:id="48" w:author="Jelena Stankovic" w:date="2018-01-04T14:53:00Z">
        <w:r>
          <w:rPr>
            <w:sz w:val="24"/>
            <w:szCs w:val="24"/>
            <w:lang w:val="en-US"/>
          </w:rPr>
          <w:t xml:space="preserve">As the given data source is not a streaming data source we will have to simulate a stream by ingesting it part by part within some time frame (maybe even simulate a real data stream with timestamps that match the previous year). </w:t>
        </w:r>
      </w:ins>
    </w:p>
    <w:p w14:paraId="6BF870FB" w14:textId="77777777" w:rsidR="002C5492" w:rsidRDefault="002C5492" w:rsidP="001E2306">
      <w:pPr>
        <w:pStyle w:val="Listenabsatz"/>
        <w:jc w:val="both"/>
        <w:rPr>
          <w:ins w:id="49" w:author="Jelena Stankovic" w:date="2018-01-04T14:53:00Z"/>
          <w:sz w:val="24"/>
          <w:szCs w:val="24"/>
          <w:lang w:val="en-US"/>
        </w:rPr>
      </w:pPr>
    </w:p>
    <w:p w14:paraId="35134DFC" w14:textId="77777777" w:rsidR="002C5492" w:rsidRDefault="002C5492" w:rsidP="001E2306">
      <w:pPr>
        <w:pStyle w:val="Listenabsatz"/>
        <w:jc w:val="both"/>
        <w:rPr>
          <w:ins w:id="50" w:author="Jelena Stankovic" w:date="2018-01-04T14:53:00Z"/>
          <w:sz w:val="24"/>
          <w:szCs w:val="24"/>
          <w:lang w:val="en-US"/>
        </w:rPr>
      </w:pPr>
    </w:p>
    <w:p w14:paraId="40A39FAD" w14:textId="77777777" w:rsidR="002C5492" w:rsidRDefault="002C5492" w:rsidP="001E2306">
      <w:pPr>
        <w:pStyle w:val="Listenabsatz"/>
        <w:numPr>
          <w:ilvl w:val="0"/>
          <w:numId w:val="6"/>
        </w:numPr>
        <w:spacing w:line="256" w:lineRule="auto"/>
        <w:jc w:val="both"/>
        <w:rPr>
          <w:ins w:id="51" w:author="Jelena Stankovic" w:date="2018-01-04T14:53:00Z"/>
          <w:sz w:val="24"/>
          <w:szCs w:val="24"/>
          <w:lang w:val="en-US"/>
        </w:rPr>
      </w:pPr>
      <w:ins w:id="52" w:author="Jelena Stankovic" w:date="2018-01-04T14:53:00Z">
        <w:r>
          <w:rPr>
            <w:sz w:val="24"/>
            <w:szCs w:val="24"/>
            <w:lang w:val="en-US"/>
          </w:rPr>
          <w:t xml:space="preserve">The ingestion will be done with Apache Flume, the distributed Hadoop service for ingesting streaming data. As we only have data from one source and in one single </w:t>
        </w:r>
        <w:r>
          <w:rPr>
            <w:sz w:val="24"/>
            <w:szCs w:val="24"/>
            <w:lang w:val="en-US"/>
          </w:rPr>
          <w:lastRenderedPageBreak/>
          <w:t>format this should be relatively easy, so we refrain from using more complicated services like Kafka.</w:t>
        </w:r>
      </w:ins>
    </w:p>
    <w:p w14:paraId="60319599" w14:textId="77777777" w:rsidR="002C5492" w:rsidRDefault="002C5492" w:rsidP="001E2306">
      <w:pPr>
        <w:pStyle w:val="Listenabsatz"/>
        <w:numPr>
          <w:ilvl w:val="0"/>
          <w:numId w:val="7"/>
        </w:numPr>
        <w:spacing w:line="256" w:lineRule="auto"/>
        <w:jc w:val="both"/>
        <w:rPr>
          <w:ins w:id="53" w:author="Jelena Stankovic" w:date="2018-01-04T14:53:00Z"/>
          <w:sz w:val="24"/>
          <w:szCs w:val="24"/>
          <w:lang w:val="en-US"/>
        </w:rPr>
      </w:pPr>
    </w:p>
    <w:p w14:paraId="6945020B" w14:textId="77777777" w:rsidR="002C5492" w:rsidRDefault="002C5492" w:rsidP="001E2306">
      <w:pPr>
        <w:pStyle w:val="Listenabsatz"/>
        <w:numPr>
          <w:ilvl w:val="0"/>
          <w:numId w:val="7"/>
        </w:numPr>
        <w:spacing w:line="256" w:lineRule="auto"/>
        <w:jc w:val="both"/>
        <w:rPr>
          <w:ins w:id="54" w:author="Jelena Stankovic" w:date="2018-01-04T14:53:00Z"/>
          <w:sz w:val="24"/>
          <w:szCs w:val="24"/>
          <w:lang w:val="en-US"/>
        </w:rPr>
      </w:pPr>
    </w:p>
    <w:p w14:paraId="176C5CAE" w14:textId="77777777" w:rsidR="002C5492" w:rsidRDefault="002C5492" w:rsidP="001E2306">
      <w:pPr>
        <w:pStyle w:val="Listenabsatz"/>
        <w:numPr>
          <w:ilvl w:val="0"/>
          <w:numId w:val="7"/>
        </w:numPr>
        <w:spacing w:line="256" w:lineRule="auto"/>
        <w:jc w:val="both"/>
        <w:rPr>
          <w:ins w:id="55" w:author="Jelena Stankovic" w:date="2018-01-04T14:53:00Z"/>
          <w:sz w:val="24"/>
          <w:szCs w:val="24"/>
          <w:lang w:val="en-US"/>
        </w:rPr>
      </w:pPr>
      <w:ins w:id="56" w:author="Jelena Stankovic" w:date="2018-01-04T14:53:00Z">
        <w:r>
          <w:rPr>
            <w:sz w:val="24"/>
            <w:szCs w:val="24"/>
            <w:lang w:val="en-US"/>
          </w:rPr>
          <w:t xml:space="preserve"> save files on a local HDFS directory according to the timestamp. This local directory will be used by flume as the source (spooldir).</w:t>
        </w:r>
      </w:ins>
    </w:p>
    <w:p w14:paraId="332C3C47" w14:textId="77777777" w:rsidR="002C5492" w:rsidRDefault="002C5492" w:rsidP="001E2306">
      <w:pPr>
        <w:pStyle w:val="Listenabsatz"/>
        <w:numPr>
          <w:ilvl w:val="0"/>
          <w:numId w:val="7"/>
        </w:numPr>
        <w:spacing w:line="256" w:lineRule="auto"/>
        <w:jc w:val="both"/>
        <w:rPr>
          <w:ins w:id="57" w:author="Jelena Stankovic" w:date="2018-01-04T14:53:00Z"/>
          <w:sz w:val="24"/>
          <w:szCs w:val="24"/>
          <w:lang w:val="en-US"/>
        </w:rPr>
      </w:pPr>
      <w:ins w:id="58" w:author="Jelena Stankovic" w:date="2018-01-04T14:53:00Z">
        <w:r>
          <w:rPr>
            <w:sz w:val="24"/>
            <w:szCs w:val="24"/>
            <w:lang w:val="en-US"/>
          </w:rPr>
          <w:t>Ingest data with Flume and write it on to HDFS (sink another HDFS directory or HBase).</w:t>
        </w:r>
      </w:ins>
    </w:p>
    <w:p w14:paraId="43114B0E" w14:textId="77777777" w:rsidR="002C5492" w:rsidRDefault="002C5492" w:rsidP="001E2306">
      <w:pPr>
        <w:pStyle w:val="Listenabsatz"/>
        <w:numPr>
          <w:ilvl w:val="0"/>
          <w:numId w:val="7"/>
        </w:numPr>
        <w:spacing w:line="256" w:lineRule="auto"/>
        <w:jc w:val="both"/>
        <w:rPr>
          <w:ins w:id="59" w:author="Jelena Stankovic" w:date="2018-01-04T14:53:00Z"/>
          <w:sz w:val="24"/>
          <w:szCs w:val="24"/>
          <w:lang w:val="en-US"/>
        </w:rPr>
      </w:pPr>
      <w:ins w:id="60" w:author="Jelena Stankovic" w:date="2018-01-04T14:53:00Z">
        <w:r>
          <w:rPr>
            <w:sz w:val="24"/>
            <w:szCs w:val="24"/>
            <w:lang w:val="en-US"/>
          </w:rPr>
          <w:t>Connect to Spark (pick data from HDFS) and process with an API for Python – use pyspark</w:t>
        </w:r>
      </w:ins>
    </w:p>
    <w:p w14:paraId="09793B12" w14:textId="77777777" w:rsidR="002C5492" w:rsidRDefault="002C5492" w:rsidP="001E2306">
      <w:pPr>
        <w:pStyle w:val="Listenabsatz"/>
        <w:numPr>
          <w:ilvl w:val="0"/>
          <w:numId w:val="7"/>
        </w:numPr>
        <w:spacing w:line="256" w:lineRule="auto"/>
        <w:jc w:val="both"/>
        <w:rPr>
          <w:ins w:id="61" w:author="Jelena Stankovic" w:date="2018-01-04T14:53:00Z"/>
          <w:sz w:val="24"/>
          <w:szCs w:val="24"/>
          <w:lang w:val="en-US"/>
        </w:rPr>
      </w:pPr>
      <w:ins w:id="62" w:author="Jelena Stankovic" w:date="2018-01-04T14:53:00Z">
        <w:r>
          <w:rPr>
            <w:sz w:val="24"/>
            <w:szCs w:val="24"/>
            <w:lang w:val="en-US"/>
          </w:rPr>
          <w:t>Create RDDs in Spark from data files on HDFS. From those extract the values we need for the analytics part. Perform transformations on the RDDs so only the needed values are left (filter, then action “collect” which will return an array – store these arrays in variables which will be used to improve the model)</w:t>
        </w:r>
      </w:ins>
    </w:p>
    <w:p w14:paraId="340C2EA2" w14:textId="77777777" w:rsidR="002C5492" w:rsidRPr="002C5492" w:rsidRDefault="002C5492">
      <w:pPr>
        <w:jc w:val="both"/>
        <w:rPr>
          <w:sz w:val="24"/>
          <w:szCs w:val="24"/>
          <w:lang w:val="en-US"/>
          <w:rPrChange w:id="63" w:author="Jelena Stankovic" w:date="2018-01-04T14:53:00Z">
            <w:rPr>
              <w:lang w:val="en-US"/>
            </w:rPr>
          </w:rPrChange>
        </w:rPr>
        <w:pPrChange w:id="64" w:author="Jelena Stankovic" w:date="2018-01-04T14:53:00Z">
          <w:pPr>
            <w:pStyle w:val="Listenabsatz"/>
            <w:numPr>
              <w:numId w:val="5"/>
            </w:numPr>
            <w:ind w:left="1080" w:hanging="360"/>
          </w:pPr>
        </w:pPrChange>
      </w:pPr>
    </w:p>
    <w:sectPr w:rsidR="002C5492" w:rsidRPr="002C549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B6E23"/>
    <w:multiLevelType w:val="hybridMultilevel"/>
    <w:tmpl w:val="3C40E732"/>
    <w:lvl w:ilvl="0" w:tplc="8DFC6744">
      <w:numFmt w:val="bullet"/>
      <w:lvlText w:val="-"/>
      <w:lvlJc w:val="left"/>
      <w:pPr>
        <w:ind w:left="1080" w:hanging="360"/>
      </w:pPr>
      <w:rPr>
        <w:rFonts w:ascii="Calibri" w:eastAsiaTheme="minorHAnsi" w:hAnsi="Calibri"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nsid w:val="142F7544"/>
    <w:multiLevelType w:val="hybridMultilevel"/>
    <w:tmpl w:val="2BC0C344"/>
    <w:lvl w:ilvl="0" w:tplc="F7AC194E">
      <w:start w:val="1"/>
      <w:numFmt w:val="decimal"/>
      <w:lvlText w:val="%1)"/>
      <w:lvlJc w:val="left"/>
      <w:pPr>
        <w:ind w:left="1080" w:hanging="360"/>
      </w:pPr>
    </w:lvl>
    <w:lvl w:ilvl="1" w:tplc="04070019">
      <w:start w:val="1"/>
      <w:numFmt w:val="lowerLetter"/>
      <w:lvlText w:val="%2."/>
      <w:lvlJc w:val="left"/>
      <w:pPr>
        <w:ind w:left="1800" w:hanging="360"/>
      </w:pPr>
    </w:lvl>
    <w:lvl w:ilvl="2" w:tplc="0407001B">
      <w:start w:val="1"/>
      <w:numFmt w:val="lowerRoman"/>
      <w:lvlText w:val="%3."/>
      <w:lvlJc w:val="right"/>
      <w:pPr>
        <w:ind w:left="2520" w:hanging="180"/>
      </w:pPr>
    </w:lvl>
    <w:lvl w:ilvl="3" w:tplc="0407000F">
      <w:start w:val="1"/>
      <w:numFmt w:val="decimal"/>
      <w:lvlText w:val="%4."/>
      <w:lvlJc w:val="left"/>
      <w:pPr>
        <w:ind w:left="3240" w:hanging="360"/>
      </w:pPr>
    </w:lvl>
    <w:lvl w:ilvl="4" w:tplc="04070019">
      <w:start w:val="1"/>
      <w:numFmt w:val="lowerLetter"/>
      <w:lvlText w:val="%5."/>
      <w:lvlJc w:val="left"/>
      <w:pPr>
        <w:ind w:left="3960" w:hanging="360"/>
      </w:pPr>
    </w:lvl>
    <w:lvl w:ilvl="5" w:tplc="0407001B">
      <w:start w:val="1"/>
      <w:numFmt w:val="lowerRoman"/>
      <w:lvlText w:val="%6."/>
      <w:lvlJc w:val="right"/>
      <w:pPr>
        <w:ind w:left="4680" w:hanging="180"/>
      </w:pPr>
    </w:lvl>
    <w:lvl w:ilvl="6" w:tplc="0407000F">
      <w:start w:val="1"/>
      <w:numFmt w:val="decimal"/>
      <w:lvlText w:val="%7."/>
      <w:lvlJc w:val="left"/>
      <w:pPr>
        <w:ind w:left="5400" w:hanging="360"/>
      </w:pPr>
    </w:lvl>
    <w:lvl w:ilvl="7" w:tplc="04070019">
      <w:start w:val="1"/>
      <w:numFmt w:val="lowerLetter"/>
      <w:lvlText w:val="%8."/>
      <w:lvlJc w:val="left"/>
      <w:pPr>
        <w:ind w:left="6120" w:hanging="360"/>
      </w:pPr>
    </w:lvl>
    <w:lvl w:ilvl="8" w:tplc="0407001B">
      <w:start w:val="1"/>
      <w:numFmt w:val="lowerRoman"/>
      <w:lvlText w:val="%9."/>
      <w:lvlJc w:val="right"/>
      <w:pPr>
        <w:ind w:left="6840" w:hanging="180"/>
      </w:pPr>
    </w:lvl>
  </w:abstractNum>
  <w:abstractNum w:abstractNumId="2">
    <w:nsid w:val="24841510"/>
    <w:multiLevelType w:val="hybridMultilevel"/>
    <w:tmpl w:val="4CB4FCB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29067D93"/>
    <w:multiLevelType w:val="hybridMultilevel"/>
    <w:tmpl w:val="9FD686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41B45439"/>
    <w:multiLevelType w:val="hybridMultilevel"/>
    <w:tmpl w:val="7C647A1A"/>
    <w:lvl w:ilvl="0" w:tplc="7C94A8D4">
      <w:numFmt w:val="bullet"/>
      <w:lvlText w:val="-"/>
      <w:lvlJc w:val="left"/>
      <w:pPr>
        <w:ind w:left="1080" w:hanging="360"/>
      </w:pPr>
      <w:rPr>
        <w:rFonts w:ascii="Calibri" w:eastAsiaTheme="minorHAnsi" w:hAnsi="Calibri"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5">
    <w:nsid w:val="5FBC0647"/>
    <w:multiLevelType w:val="hybridMultilevel"/>
    <w:tmpl w:val="14EAD15C"/>
    <w:lvl w:ilvl="0" w:tplc="D96A5A70">
      <w:start w:val="1"/>
      <w:numFmt w:val="bullet"/>
      <w:lvlText w:val="-"/>
      <w:lvlJc w:val="left"/>
      <w:pPr>
        <w:ind w:left="1080" w:hanging="360"/>
      </w:pPr>
      <w:rPr>
        <w:rFonts w:ascii="Calibri" w:eastAsiaTheme="minorHAnsi" w:hAnsi="Calibri"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5"/>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uis Severien Marcilla">
    <w15:presenceInfo w15:providerId="Windows Live" w15:userId="d3c3d85f5f232afd"/>
  </w15:person>
  <w15:person w15:author="Jelena Stankovic">
    <w15:presenceInfo w15:providerId="Windows Live" w15:userId="34f33d93935e1b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A4E"/>
    <w:rsid w:val="00025C32"/>
    <w:rsid w:val="0007055F"/>
    <w:rsid w:val="000C1367"/>
    <w:rsid w:val="00123346"/>
    <w:rsid w:val="00150723"/>
    <w:rsid w:val="0016220C"/>
    <w:rsid w:val="00172A4B"/>
    <w:rsid w:val="001C408E"/>
    <w:rsid w:val="001E2306"/>
    <w:rsid w:val="001F0DA5"/>
    <w:rsid w:val="0022400A"/>
    <w:rsid w:val="00295DF4"/>
    <w:rsid w:val="002C5492"/>
    <w:rsid w:val="00341D54"/>
    <w:rsid w:val="00357710"/>
    <w:rsid w:val="00372A18"/>
    <w:rsid w:val="003810AE"/>
    <w:rsid w:val="00385A31"/>
    <w:rsid w:val="003A60C0"/>
    <w:rsid w:val="003E0B63"/>
    <w:rsid w:val="00421018"/>
    <w:rsid w:val="00436707"/>
    <w:rsid w:val="00472F11"/>
    <w:rsid w:val="00555A4E"/>
    <w:rsid w:val="0059488E"/>
    <w:rsid w:val="005B3926"/>
    <w:rsid w:val="005D2D80"/>
    <w:rsid w:val="00644A34"/>
    <w:rsid w:val="00644FED"/>
    <w:rsid w:val="006B5DE1"/>
    <w:rsid w:val="006C27A4"/>
    <w:rsid w:val="006C452A"/>
    <w:rsid w:val="006D489D"/>
    <w:rsid w:val="00706204"/>
    <w:rsid w:val="0075612B"/>
    <w:rsid w:val="007909A4"/>
    <w:rsid w:val="0079545B"/>
    <w:rsid w:val="00817D58"/>
    <w:rsid w:val="008230E6"/>
    <w:rsid w:val="00864884"/>
    <w:rsid w:val="008A080F"/>
    <w:rsid w:val="008A106A"/>
    <w:rsid w:val="008E25F5"/>
    <w:rsid w:val="00901025"/>
    <w:rsid w:val="00943C45"/>
    <w:rsid w:val="0094724A"/>
    <w:rsid w:val="00975CE4"/>
    <w:rsid w:val="009D29B2"/>
    <w:rsid w:val="009E4C02"/>
    <w:rsid w:val="00A262ED"/>
    <w:rsid w:val="00A635E5"/>
    <w:rsid w:val="00A85E99"/>
    <w:rsid w:val="00AF113C"/>
    <w:rsid w:val="00AF21CD"/>
    <w:rsid w:val="00B66EBC"/>
    <w:rsid w:val="00C15FC7"/>
    <w:rsid w:val="00C82E50"/>
    <w:rsid w:val="00CD27D3"/>
    <w:rsid w:val="00D141EC"/>
    <w:rsid w:val="00D2393B"/>
    <w:rsid w:val="00D90BE9"/>
    <w:rsid w:val="00E36977"/>
    <w:rsid w:val="00E50993"/>
    <w:rsid w:val="00E721BB"/>
    <w:rsid w:val="00E83D67"/>
    <w:rsid w:val="00E8593F"/>
    <w:rsid w:val="00EB26DF"/>
    <w:rsid w:val="00EB75A0"/>
    <w:rsid w:val="00F011D8"/>
    <w:rsid w:val="00F02F78"/>
    <w:rsid w:val="00F23D1C"/>
    <w:rsid w:val="00F964F5"/>
    <w:rsid w:val="00FA03EF"/>
    <w:rsid w:val="00FB0A0F"/>
    <w:rsid w:val="00FE0AA5"/>
    <w:rsid w:val="00FE1934"/>
    <w:rsid w:val="00FE230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F21D1"/>
  <w15:chartTrackingRefBased/>
  <w15:docId w15:val="{2D912037-2650-4B7C-8BD0-9AE666608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230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230E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8230E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9545B"/>
    <w:pPr>
      <w:ind w:left="720"/>
      <w:contextualSpacing/>
    </w:pPr>
  </w:style>
  <w:style w:type="character" w:styleId="Hyperlink">
    <w:name w:val="Hyperlink"/>
    <w:basedOn w:val="Absatz-Standardschriftart"/>
    <w:uiPriority w:val="99"/>
    <w:unhideWhenUsed/>
    <w:rsid w:val="00B66EBC"/>
    <w:rPr>
      <w:color w:val="0563C1" w:themeColor="hyperlink"/>
      <w:u w:val="single"/>
    </w:rPr>
  </w:style>
  <w:style w:type="character" w:styleId="BesuchterHyperlink">
    <w:name w:val="FollowedHyperlink"/>
    <w:basedOn w:val="Absatz-Standardschriftart"/>
    <w:uiPriority w:val="99"/>
    <w:semiHidden/>
    <w:unhideWhenUsed/>
    <w:rsid w:val="00F02F78"/>
    <w:rPr>
      <w:color w:val="954F72" w:themeColor="followedHyperlink"/>
      <w:u w:val="single"/>
    </w:rPr>
  </w:style>
  <w:style w:type="character" w:styleId="Kommentarzeichen">
    <w:name w:val="annotation reference"/>
    <w:basedOn w:val="Absatz-Standardschriftart"/>
    <w:uiPriority w:val="99"/>
    <w:semiHidden/>
    <w:unhideWhenUsed/>
    <w:rsid w:val="00FA03EF"/>
    <w:rPr>
      <w:sz w:val="16"/>
      <w:szCs w:val="16"/>
    </w:rPr>
  </w:style>
  <w:style w:type="paragraph" w:styleId="Kommentartext">
    <w:name w:val="annotation text"/>
    <w:basedOn w:val="Standard"/>
    <w:link w:val="KommentartextZchn"/>
    <w:uiPriority w:val="99"/>
    <w:semiHidden/>
    <w:unhideWhenUsed/>
    <w:rsid w:val="00FA03EF"/>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A03EF"/>
    <w:rPr>
      <w:sz w:val="20"/>
      <w:szCs w:val="20"/>
    </w:rPr>
  </w:style>
  <w:style w:type="paragraph" w:styleId="Kommentarthema">
    <w:name w:val="annotation subject"/>
    <w:basedOn w:val="Kommentartext"/>
    <w:next w:val="Kommentartext"/>
    <w:link w:val="KommentarthemaZchn"/>
    <w:uiPriority w:val="99"/>
    <w:semiHidden/>
    <w:unhideWhenUsed/>
    <w:rsid w:val="00FA03EF"/>
    <w:rPr>
      <w:b/>
      <w:bCs/>
    </w:rPr>
  </w:style>
  <w:style w:type="character" w:customStyle="1" w:styleId="KommentarthemaZchn">
    <w:name w:val="Kommentarthema Zchn"/>
    <w:basedOn w:val="KommentartextZchn"/>
    <w:link w:val="Kommentarthema"/>
    <w:uiPriority w:val="99"/>
    <w:semiHidden/>
    <w:rsid w:val="00FA03EF"/>
    <w:rPr>
      <w:b/>
      <w:bCs/>
      <w:sz w:val="20"/>
      <w:szCs w:val="20"/>
    </w:rPr>
  </w:style>
  <w:style w:type="paragraph" w:styleId="Sprechblasentext">
    <w:name w:val="Balloon Text"/>
    <w:basedOn w:val="Standard"/>
    <w:link w:val="SprechblasentextZchn"/>
    <w:uiPriority w:val="99"/>
    <w:semiHidden/>
    <w:unhideWhenUsed/>
    <w:rsid w:val="00FA03E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A03EF"/>
    <w:rPr>
      <w:rFonts w:ascii="Segoe UI" w:hAnsi="Segoe UI" w:cs="Segoe UI"/>
      <w:sz w:val="18"/>
      <w:szCs w:val="18"/>
    </w:rPr>
  </w:style>
  <w:style w:type="character" w:customStyle="1" w:styleId="UnresolvedMention">
    <w:name w:val="Unresolved Mention"/>
    <w:basedOn w:val="Absatz-Standardschriftart"/>
    <w:uiPriority w:val="99"/>
    <w:semiHidden/>
    <w:unhideWhenUsed/>
    <w:rsid w:val="00EB75A0"/>
    <w:rPr>
      <w:color w:val="808080"/>
      <w:shd w:val="clear" w:color="auto" w:fill="E6E6E6"/>
    </w:rPr>
  </w:style>
  <w:style w:type="character" w:customStyle="1" w:styleId="berschrift1Zchn">
    <w:name w:val="Überschrift 1 Zchn"/>
    <w:basedOn w:val="Absatz-Standardschriftart"/>
    <w:link w:val="berschrift1"/>
    <w:uiPriority w:val="9"/>
    <w:rsid w:val="008230E6"/>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8230E6"/>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8230E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0369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nyc.gov/html/tlc/html/about/trip_record_data.s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D9D8A6-D49D-4CEE-BD9A-809EC4514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906</Words>
  <Characters>5708</Characters>
  <Application>Microsoft Office Word</Application>
  <DocSecurity>0</DocSecurity>
  <Lines>47</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Dell</Company>
  <LinksUpToDate>false</LinksUpToDate>
  <CharactersWithSpaces>6601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Jelena Stankovic</dc:creator>
  <cp:keywords/>
  <dc:description/>
  <cp:lastModifiedBy>Jelena Stankovic</cp:lastModifiedBy>
  <cp:revision>5</cp:revision>
  <dcterms:created xsi:type="dcterms:W3CDTF">2018-01-04T15:48:00Z</dcterms:created>
  <dcterms:modified xsi:type="dcterms:W3CDTF">2018-01-04T18:28:00Z</dcterms:modified>
</cp:coreProperties>
</file>