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2EF2C5" w14:textId="77777777" w:rsidR="00644A34" w:rsidRDefault="0079545B">
      <w:pPr>
        <w:rPr>
          <w:b/>
          <w:sz w:val="24"/>
          <w:szCs w:val="24"/>
        </w:rPr>
      </w:pPr>
      <w:r w:rsidRPr="0079545B">
        <w:rPr>
          <w:b/>
          <w:sz w:val="24"/>
          <w:szCs w:val="24"/>
        </w:rPr>
        <w:t xml:space="preserve">Project </w:t>
      </w:r>
      <w:proofErr w:type="spellStart"/>
      <w:r w:rsidRPr="0079545B">
        <w:rPr>
          <w:b/>
          <w:sz w:val="24"/>
          <w:szCs w:val="24"/>
        </w:rPr>
        <w:t>Proposal</w:t>
      </w:r>
      <w:proofErr w:type="spellEnd"/>
    </w:p>
    <w:p w14:paraId="7824656D" w14:textId="77777777" w:rsidR="0079545B" w:rsidRDefault="0079545B" w:rsidP="0079545B">
      <w:pPr>
        <w:pStyle w:val="ListParagraph"/>
        <w:numPr>
          <w:ilvl w:val="0"/>
          <w:numId w:val="1"/>
        </w:numPr>
        <w:rPr>
          <w:sz w:val="24"/>
          <w:szCs w:val="24"/>
          <w:lang w:val="en-US"/>
        </w:rPr>
      </w:pPr>
      <w:r w:rsidRPr="0079545B">
        <w:rPr>
          <w:sz w:val="24"/>
          <w:szCs w:val="24"/>
          <w:lang w:val="en-US"/>
        </w:rPr>
        <w:t xml:space="preserve">High Level requirements (ca. 500 </w:t>
      </w:r>
      <w:proofErr w:type="spellStart"/>
      <w:r w:rsidRPr="0079545B">
        <w:rPr>
          <w:sz w:val="24"/>
          <w:szCs w:val="24"/>
          <w:lang w:val="en-US"/>
        </w:rPr>
        <w:t>wörter</w:t>
      </w:r>
      <w:proofErr w:type="spellEnd"/>
      <w:r>
        <w:rPr>
          <w:sz w:val="24"/>
          <w:szCs w:val="24"/>
          <w:lang w:val="en-US"/>
        </w:rPr>
        <w:t>, motivation</w:t>
      </w:r>
      <w:r w:rsidRPr="0079545B">
        <w:rPr>
          <w:sz w:val="24"/>
          <w:szCs w:val="24"/>
          <w:lang w:val="en-US"/>
        </w:rPr>
        <w:t>)</w:t>
      </w:r>
    </w:p>
    <w:p w14:paraId="2753FC16" w14:textId="77777777" w:rsidR="0079545B" w:rsidRDefault="0079545B" w:rsidP="0079545B">
      <w:pPr>
        <w:pStyle w:val="ListParagraph"/>
        <w:numPr>
          <w:ilvl w:val="0"/>
          <w:numId w:val="1"/>
        </w:numPr>
        <w:rPr>
          <w:sz w:val="24"/>
          <w:szCs w:val="24"/>
          <w:lang w:val="en-US"/>
        </w:rPr>
      </w:pPr>
      <w:r>
        <w:rPr>
          <w:sz w:val="24"/>
          <w:szCs w:val="24"/>
          <w:lang w:val="en-US"/>
        </w:rPr>
        <w:t>Implementation requirements: 1) analytics 2) architecture</w:t>
      </w:r>
    </w:p>
    <w:p w14:paraId="5BFAAAA3" w14:textId="77777777" w:rsidR="006C452A" w:rsidRDefault="003E0B63" w:rsidP="00B66EBC">
      <w:pPr>
        <w:pStyle w:val="ListParagraph"/>
        <w:numPr>
          <w:ilvl w:val="0"/>
          <w:numId w:val="1"/>
        </w:numPr>
        <w:rPr>
          <w:sz w:val="24"/>
          <w:szCs w:val="24"/>
          <w:lang w:val="en-US"/>
        </w:rPr>
      </w:pPr>
      <w:r>
        <w:rPr>
          <w:sz w:val="24"/>
          <w:szCs w:val="24"/>
          <w:lang w:val="en-US"/>
        </w:rPr>
        <w:t xml:space="preserve">Total: </w:t>
      </w:r>
      <w:r w:rsidR="00421018">
        <w:rPr>
          <w:sz w:val="24"/>
          <w:szCs w:val="24"/>
          <w:lang w:val="en-US"/>
        </w:rPr>
        <w:t>Up to 2000 words</w:t>
      </w:r>
    </w:p>
    <w:p w14:paraId="3A711677" w14:textId="77777777" w:rsidR="003E0B63" w:rsidRPr="00B66EBC" w:rsidRDefault="003E0B63" w:rsidP="00B66EBC">
      <w:pPr>
        <w:pStyle w:val="ListParagraph"/>
        <w:numPr>
          <w:ilvl w:val="0"/>
          <w:numId w:val="1"/>
        </w:numPr>
        <w:rPr>
          <w:sz w:val="24"/>
          <w:szCs w:val="24"/>
          <w:lang w:val="en-US"/>
        </w:rPr>
      </w:pPr>
    </w:p>
    <w:p w14:paraId="1F77B89C" w14:textId="77777777" w:rsidR="00864884" w:rsidRPr="003E0B63" w:rsidRDefault="00644FED" w:rsidP="00436707">
      <w:pPr>
        <w:pStyle w:val="ListParagraph"/>
        <w:rPr>
          <w:b/>
          <w:color w:val="FF0000"/>
          <w:sz w:val="24"/>
          <w:szCs w:val="24"/>
        </w:rPr>
      </w:pPr>
      <w:r w:rsidRPr="003E0B63">
        <w:rPr>
          <w:b/>
          <w:color w:val="FF0000"/>
          <w:sz w:val="24"/>
          <w:szCs w:val="24"/>
        </w:rPr>
        <w:t xml:space="preserve">Preisvergleich zwischen grün und </w:t>
      </w:r>
      <w:r w:rsidR="00F23D1C">
        <w:rPr>
          <w:b/>
          <w:color w:val="FF0000"/>
          <w:sz w:val="24"/>
          <w:szCs w:val="24"/>
        </w:rPr>
        <w:t>gelb wird nicht gehen -&gt;</w:t>
      </w:r>
      <w:r w:rsidR="00B66EBC" w:rsidRPr="003E0B63">
        <w:rPr>
          <w:b/>
          <w:color w:val="FF0000"/>
          <w:sz w:val="24"/>
          <w:szCs w:val="24"/>
        </w:rPr>
        <w:t xml:space="preserve"> sie haben die gleichen Tarife, unterscheiden sich lediglich dadurch, dass sie verschiedene Gebiete anfahren..</w:t>
      </w:r>
    </w:p>
    <w:p w14:paraId="4EF2094B" w14:textId="77777777" w:rsidR="00B66EBC" w:rsidRDefault="00644A34" w:rsidP="00436707">
      <w:pPr>
        <w:pStyle w:val="ListParagraph"/>
        <w:rPr>
          <w:sz w:val="24"/>
          <w:szCs w:val="24"/>
        </w:rPr>
      </w:pPr>
      <w:hyperlink r:id="rId6" w:history="1">
        <w:r w:rsidR="00B66EBC" w:rsidRPr="007A5D4A">
          <w:rPr>
            <w:rStyle w:val="Hyperlink"/>
            <w:sz w:val="24"/>
            <w:szCs w:val="24"/>
          </w:rPr>
          <w:t>https://www.quora.com/What-is-the-difference-between-Green-Cabs-and-Yellow-Cabs</w:t>
        </w:r>
      </w:hyperlink>
    </w:p>
    <w:p w14:paraId="365B6D2B" w14:textId="77777777" w:rsidR="00B66EBC" w:rsidRDefault="00644A34" w:rsidP="00436707">
      <w:pPr>
        <w:pStyle w:val="ListParagraph"/>
        <w:rPr>
          <w:sz w:val="24"/>
          <w:szCs w:val="24"/>
        </w:rPr>
      </w:pPr>
      <w:hyperlink r:id="rId7" w:history="1">
        <w:r w:rsidR="00B66EBC" w:rsidRPr="007A5D4A">
          <w:rPr>
            <w:rStyle w:val="Hyperlink"/>
            <w:sz w:val="24"/>
            <w:szCs w:val="24"/>
          </w:rPr>
          <w:t>https://www.quora.com/Are-green-cabs-cheaper-than-yellow-cabs</w:t>
        </w:r>
      </w:hyperlink>
    </w:p>
    <w:p w14:paraId="6C77EC2D" w14:textId="77777777" w:rsidR="00B66EBC" w:rsidRDefault="00B66EBC" w:rsidP="00436707">
      <w:pPr>
        <w:pStyle w:val="ListParagraph"/>
        <w:rPr>
          <w:sz w:val="24"/>
          <w:szCs w:val="24"/>
        </w:rPr>
      </w:pPr>
    </w:p>
    <w:p w14:paraId="4FAC6738" w14:textId="77777777" w:rsidR="003E0B63" w:rsidRPr="003E0B63" w:rsidRDefault="003E0B63" w:rsidP="00436707">
      <w:pPr>
        <w:pStyle w:val="ListParagraph"/>
        <w:rPr>
          <w:b/>
          <w:sz w:val="24"/>
          <w:szCs w:val="24"/>
        </w:rPr>
      </w:pPr>
      <w:r w:rsidRPr="003E0B63">
        <w:rPr>
          <w:b/>
          <w:sz w:val="24"/>
          <w:szCs w:val="24"/>
        </w:rPr>
        <w:t xml:space="preserve">Hier hat einer sehr viel mit dem Datensatz gemacht und wir könnten </w:t>
      </w:r>
      <w:proofErr w:type="spellStart"/>
      <w:r w:rsidRPr="003E0B63">
        <w:rPr>
          <w:b/>
          <w:sz w:val="24"/>
          <w:szCs w:val="24"/>
        </w:rPr>
        <w:t>vllt</w:t>
      </w:r>
      <w:proofErr w:type="spellEnd"/>
      <w:r w:rsidRPr="003E0B63">
        <w:rPr>
          <w:b/>
          <w:sz w:val="24"/>
          <w:szCs w:val="24"/>
        </w:rPr>
        <w:t xml:space="preserve"> was abschauen: </w:t>
      </w:r>
    </w:p>
    <w:p w14:paraId="2400A656" w14:textId="77777777" w:rsidR="003E0B63" w:rsidRDefault="00644A34" w:rsidP="00436707">
      <w:pPr>
        <w:pStyle w:val="ListParagraph"/>
        <w:rPr>
          <w:sz w:val="24"/>
          <w:szCs w:val="24"/>
        </w:rPr>
      </w:pPr>
      <w:hyperlink r:id="rId8" w:history="1">
        <w:r w:rsidR="003E0B63" w:rsidRPr="00FB66CD">
          <w:rPr>
            <w:rStyle w:val="Hyperlink"/>
            <w:sz w:val="24"/>
            <w:szCs w:val="24"/>
          </w:rPr>
          <w:t>http://toddwschneider.com/posts/analyzing-1-1-billion-nyc-taxi-and-uber-trips-with-a-vengeance/</w:t>
        </w:r>
      </w:hyperlink>
      <w:bookmarkStart w:id="0" w:name="_GoBack"/>
      <w:bookmarkEnd w:id="0"/>
    </w:p>
    <w:p w14:paraId="47FA06A9" w14:textId="77777777" w:rsidR="003E0B63" w:rsidRDefault="003E0B63" w:rsidP="00436707">
      <w:pPr>
        <w:pStyle w:val="ListParagraph"/>
        <w:rPr>
          <w:sz w:val="24"/>
          <w:szCs w:val="24"/>
        </w:rPr>
      </w:pPr>
    </w:p>
    <w:p w14:paraId="5DDE5DEE" w14:textId="77777777" w:rsidR="006C452A" w:rsidRPr="006C452A" w:rsidRDefault="00B66EBC" w:rsidP="00436707">
      <w:pPr>
        <w:pStyle w:val="ListParagraph"/>
        <w:rPr>
          <w:sz w:val="24"/>
          <w:szCs w:val="24"/>
        </w:rPr>
      </w:pPr>
      <w:r>
        <w:rPr>
          <w:sz w:val="24"/>
          <w:szCs w:val="24"/>
        </w:rPr>
        <w:t xml:space="preserve">Alternativ: </w:t>
      </w:r>
      <w:r w:rsidR="006C452A" w:rsidRPr="006C452A">
        <w:rPr>
          <w:sz w:val="24"/>
          <w:szCs w:val="24"/>
        </w:rPr>
        <w:t xml:space="preserve">Mit Uber </w:t>
      </w:r>
      <w:proofErr w:type="spellStart"/>
      <w:r w:rsidR="006C452A" w:rsidRPr="006C452A">
        <w:rPr>
          <w:sz w:val="24"/>
          <w:szCs w:val="24"/>
        </w:rPr>
        <w:t>fares</w:t>
      </w:r>
      <w:proofErr w:type="spellEnd"/>
      <w:r w:rsidR="006C452A" w:rsidRPr="006C452A">
        <w:rPr>
          <w:sz w:val="24"/>
          <w:szCs w:val="24"/>
        </w:rPr>
        <w:t xml:space="preserve"> vergleichen anhand dieser Hochrechnungen</w:t>
      </w:r>
      <w:r>
        <w:rPr>
          <w:sz w:val="24"/>
          <w:szCs w:val="24"/>
        </w:rPr>
        <w:t>?</w:t>
      </w:r>
    </w:p>
    <w:p w14:paraId="36C659D0" w14:textId="77777777" w:rsidR="006C452A" w:rsidRPr="00B66EBC" w:rsidRDefault="00644A34" w:rsidP="00436707">
      <w:pPr>
        <w:pStyle w:val="ListParagraph"/>
        <w:rPr>
          <w:sz w:val="24"/>
          <w:szCs w:val="24"/>
        </w:rPr>
      </w:pPr>
      <w:hyperlink r:id="rId9" w:history="1">
        <w:r w:rsidR="00B66EBC" w:rsidRPr="00B66EBC">
          <w:rPr>
            <w:rStyle w:val="Hyperlink"/>
            <w:sz w:val="24"/>
            <w:szCs w:val="24"/>
          </w:rPr>
          <w:t>http://uberestimate.com/prices/New-York-City/</w:t>
        </w:r>
      </w:hyperlink>
    </w:p>
    <w:p w14:paraId="72705F0B" w14:textId="77777777" w:rsidR="00B66EBC" w:rsidRDefault="00B66EBC" w:rsidP="00436707">
      <w:pPr>
        <w:pStyle w:val="ListParagraph"/>
        <w:rPr>
          <w:sz w:val="24"/>
          <w:szCs w:val="24"/>
        </w:rPr>
      </w:pPr>
      <w:r>
        <w:rPr>
          <w:sz w:val="24"/>
          <w:szCs w:val="24"/>
        </w:rPr>
        <w:t xml:space="preserve">Auch einfach offen lassen und auf diese Seite verweisen, damit der Kunde selbst vergleicht wäre möglich: </w:t>
      </w:r>
      <w:hyperlink r:id="rId10" w:history="1">
        <w:r w:rsidRPr="007A5D4A">
          <w:rPr>
            <w:rStyle w:val="Hyperlink"/>
            <w:sz w:val="24"/>
            <w:szCs w:val="24"/>
          </w:rPr>
          <w:t>https://www.uber.com/de/fare-estimate/</w:t>
        </w:r>
      </w:hyperlink>
    </w:p>
    <w:p w14:paraId="5BFB2B12" w14:textId="77777777" w:rsidR="00B66EBC" w:rsidRPr="00B66EBC" w:rsidRDefault="00B66EBC" w:rsidP="00436707">
      <w:pPr>
        <w:pStyle w:val="ListParagraph"/>
        <w:rPr>
          <w:sz w:val="24"/>
          <w:szCs w:val="24"/>
        </w:rPr>
      </w:pPr>
      <w:r>
        <w:rPr>
          <w:sz w:val="24"/>
          <w:szCs w:val="24"/>
        </w:rPr>
        <w:t>Können ja sagen „das müsste man noch im nächsten Schritt implementieren, um die App zu verbessern“</w:t>
      </w:r>
    </w:p>
    <w:p w14:paraId="4DB037F7" w14:textId="77777777" w:rsidR="006C452A" w:rsidRPr="00B66EBC" w:rsidRDefault="006C452A" w:rsidP="00436707">
      <w:pPr>
        <w:pStyle w:val="ListParagraph"/>
        <w:rPr>
          <w:sz w:val="24"/>
          <w:szCs w:val="24"/>
        </w:rPr>
      </w:pPr>
    </w:p>
    <w:p w14:paraId="7C5FE42E" w14:textId="77777777" w:rsidR="006C452A" w:rsidRPr="003E0B63" w:rsidRDefault="00B66EBC" w:rsidP="003E0B63">
      <w:pPr>
        <w:rPr>
          <w:b/>
          <w:sz w:val="24"/>
          <w:szCs w:val="24"/>
          <w:lang w:val="en-US"/>
        </w:rPr>
      </w:pPr>
      <w:r w:rsidRPr="003E0B63">
        <w:rPr>
          <w:b/>
          <w:sz w:val="24"/>
          <w:szCs w:val="24"/>
          <w:lang w:val="en-US"/>
        </w:rPr>
        <w:t>Motivation and goal:</w:t>
      </w:r>
    </w:p>
    <w:p w14:paraId="05C1B6AB" w14:textId="112E9946" w:rsidR="00FE0AA5" w:rsidRPr="003E0B63" w:rsidRDefault="00B66EBC" w:rsidP="00385A31">
      <w:pPr>
        <w:jc w:val="both"/>
        <w:rPr>
          <w:sz w:val="24"/>
          <w:szCs w:val="24"/>
          <w:lang w:val="en-US"/>
        </w:rPr>
      </w:pPr>
      <w:r w:rsidRPr="003E0B63">
        <w:rPr>
          <w:sz w:val="24"/>
          <w:szCs w:val="24"/>
          <w:lang w:val="en-US"/>
        </w:rPr>
        <w:t xml:space="preserve">In </w:t>
      </w:r>
      <w:r w:rsidR="008A080F" w:rsidRPr="003E0B63">
        <w:rPr>
          <w:sz w:val="24"/>
          <w:szCs w:val="24"/>
          <w:lang w:val="en-US"/>
        </w:rPr>
        <w:t xml:space="preserve">big cities such as New York one is overwhelmed by the traffic and just happy to get safely and fast from A to B. Especially when it comes to hailing a cab there are other worries than comparing prices. </w:t>
      </w:r>
      <w:r w:rsidR="00FE0AA5" w:rsidRPr="003E0B63">
        <w:rPr>
          <w:sz w:val="24"/>
          <w:szCs w:val="24"/>
          <w:lang w:val="en-US"/>
        </w:rPr>
        <w:t>Still</w:t>
      </w:r>
      <w:ins w:id="1" w:author="Luis Severien Marcilla" w:date="2018-01-04T11:44:00Z">
        <w:r w:rsidR="00E83D67">
          <w:rPr>
            <w:sz w:val="24"/>
            <w:szCs w:val="24"/>
            <w:lang w:val="en-US"/>
          </w:rPr>
          <w:t>,</w:t>
        </w:r>
      </w:ins>
      <w:r w:rsidR="00FE0AA5" w:rsidRPr="003E0B63">
        <w:rPr>
          <w:sz w:val="24"/>
          <w:szCs w:val="24"/>
          <w:lang w:val="en-US"/>
        </w:rPr>
        <w:t xml:space="preserve"> there are big differences in fares which the consumer might want to take into account when deciding about if he is going to travel by a NYC Cab</w:t>
      </w:r>
      <w:ins w:id="2" w:author="Luis Severien Marcilla" w:date="2018-01-04T11:45:00Z">
        <w:r w:rsidR="00E83D67">
          <w:rPr>
            <w:sz w:val="24"/>
            <w:szCs w:val="24"/>
            <w:lang w:val="en-US"/>
          </w:rPr>
          <w:t>,</w:t>
        </w:r>
      </w:ins>
      <w:del w:id="3" w:author="Luis Severien Marcilla" w:date="2018-01-04T11:45:00Z">
        <w:r w:rsidR="00FE0AA5" w:rsidRPr="003E0B63" w:rsidDel="00E83D67">
          <w:rPr>
            <w:sz w:val="24"/>
            <w:szCs w:val="24"/>
            <w:lang w:val="en-US"/>
          </w:rPr>
          <w:delText>,</w:delText>
        </w:r>
      </w:del>
      <w:r w:rsidR="00FE0AA5" w:rsidRPr="003E0B63">
        <w:rPr>
          <w:sz w:val="24"/>
          <w:szCs w:val="24"/>
          <w:lang w:val="en-US"/>
        </w:rPr>
        <w:t xml:space="preserve"> Uber or just </w:t>
      </w:r>
      <w:ins w:id="4" w:author="Luis Severien Marcilla" w:date="2018-01-04T11:45:00Z">
        <w:r w:rsidR="00E83D67">
          <w:rPr>
            <w:sz w:val="24"/>
            <w:szCs w:val="24"/>
            <w:lang w:val="en-US"/>
          </w:rPr>
          <w:t xml:space="preserve">may </w:t>
        </w:r>
      </w:ins>
      <w:r w:rsidR="00FE0AA5" w:rsidRPr="003E0B63">
        <w:rPr>
          <w:sz w:val="24"/>
          <w:szCs w:val="24"/>
          <w:lang w:val="en-US"/>
        </w:rPr>
        <w:t xml:space="preserve">take the metro. </w:t>
      </w:r>
    </w:p>
    <w:p w14:paraId="73897EA2" w14:textId="31DF2E0F" w:rsidR="003810AE" w:rsidRPr="00295DF4" w:rsidRDefault="003810AE" w:rsidP="00385A31">
      <w:pPr>
        <w:jc w:val="both"/>
        <w:rPr>
          <w:lang w:val="en-US"/>
        </w:rPr>
        <w:pPrChange w:id="5" w:author="Luis Severien Marcilla" w:date="2018-01-04T12:18:00Z">
          <w:pPr/>
        </w:pPrChange>
      </w:pPr>
      <w:r w:rsidRPr="003E0B63">
        <w:rPr>
          <w:sz w:val="24"/>
          <w:szCs w:val="24"/>
          <w:lang w:val="en-US"/>
        </w:rPr>
        <w:t>Calculating the cab fare in advance might become difficult</w:t>
      </w:r>
      <w:r w:rsidR="00706204" w:rsidRPr="003E0B63">
        <w:rPr>
          <w:sz w:val="24"/>
          <w:szCs w:val="24"/>
          <w:lang w:val="en-US"/>
        </w:rPr>
        <w:t>. It is calculated per mile</w:t>
      </w:r>
      <w:ins w:id="6" w:author="Luis Severien Marcilla" w:date="2018-01-04T11:45:00Z">
        <w:r w:rsidR="00E83D67">
          <w:rPr>
            <w:sz w:val="24"/>
            <w:szCs w:val="24"/>
            <w:lang w:val="en-US"/>
          </w:rPr>
          <w:t>,</w:t>
        </w:r>
      </w:ins>
      <w:r w:rsidR="00706204" w:rsidRPr="003E0B63">
        <w:rPr>
          <w:sz w:val="24"/>
          <w:szCs w:val="24"/>
          <w:lang w:val="en-US"/>
        </w:rPr>
        <w:t xml:space="preserve"> but also depends on the time travelled which can vary a lot in NY</w:t>
      </w:r>
      <w:ins w:id="7" w:author="Luis Severien Marcilla" w:date="2018-01-04T11:46:00Z">
        <w:r w:rsidR="00E83D67">
          <w:rPr>
            <w:sz w:val="24"/>
            <w:szCs w:val="24"/>
            <w:lang w:val="en-US"/>
          </w:rPr>
          <w:t>C</w:t>
        </w:r>
      </w:ins>
      <w:r w:rsidR="00706204" w:rsidRPr="003E0B63">
        <w:rPr>
          <w:sz w:val="24"/>
          <w:szCs w:val="24"/>
          <w:lang w:val="en-US"/>
        </w:rPr>
        <w:t xml:space="preserve"> traffic. Additionally</w:t>
      </w:r>
      <w:ins w:id="8" w:author="Luis Severien Marcilla" w:date="2018-01-04T11:46:00Z">
        <w:r w:rsidR="00FB0A0F">
          <w:rPr>
            <w:sz w:val="24"/>
            <w:szCs w:val="24"/>
            <w:lang w:val="en-US"/>
          </w:rPr>
          <w:t xml:space="preserve">, </w:t>
        </w:r>
        <w:r w:rsidR="00E83D67">
          <w:rPr>
            <w:sz w:val="24"/>
            <w:szCs w:val="24"/>
            <w:lang w:val="en-US"/>
          </w:rPr>
          <w:t>extra fees</w:t>
        </w:r>
      </w:ins>
      <w:r w:rsidR="00706204" w:rsidRPr="003E0B63">
        <w:rPr>
          <w:sz w:val="24"/>
          <w:szCs w:val="24"/>
          <w:lang w:val="en-US"/>
        </w:rPr>
        <w:t xml:space="preserve"> </w:t>
      </w:r>
      <w:ins w:id="9" w:author="Luis Severien Marcilla" w:date="2018-01-04T11:46:00Z">
        <w:r w:rsidR="00E83D67">
          <w:rPr>
            <w:sz w:val="24"/>
            <w:szCs w:val="24"/>
            <w:lang w:val="en-US"/>
          </w:rPr>
          <w:t xml:space="preserve">are charged </w:t>
        </w:r>
      </w:ins>
      <w:del w:id="10" w:author="Luis Severien Marcilla" w:date="2018-01-04T11:46:00Z">
        <w:r w:rsidR="00706204" w:rsidRPr="003E0B63" w:rsidDel="00E83D67">
          <w:rPr>
            <w:sz w:val="24"/>
            <w:szCs w:val="24"/>
            <w:lang w:val="en-US"/>
          </w:rPr>
          <w:delText xml:space="preserve">plus </w:delText>
        </w:r>
      </w:del>
      <w:r w:rsidR="00706204" w:rsidRPr="003E0B63">
        <w:rPr>
          <w:sz w:val="24"/>
          <w:szCs w:val="24"/>
          <w:lang w:val="en-US"/>
        </w:rPr>
        <w:t xml:space="preserve">for </w:t>
      </w:r>
      <w:ins w:id="11" w:author="Luis Severien Marcilla" w:date="2018-01-04T11:46:00Z">
        <w:r w:rsidR="00E83D67">
          <w:rPr>
            <w:sz w:val="24"/>
            <w:szCs w:val="24"/>
            <w:lang w:val="en-US"/>
          </w:rPr>
          <w:t xml:space="preserve">rides at </w:t>
        </w:r>
      </w:ins>
      <w:r w:rsidR="00706204" w:rsidRPr="003E0B63">
        <w:rPr>
          <w:sz w:val="24"/>
          <w:szCs w:val="24"/>
          <w:lang w:val="en-US"/>
        </w:rPr>
        <w:t xml:space="preserve">night and </w:t>
      </w:r>
      <w:ins w:id="12" w:author="Luis Severien Marcilla" w:date="2018-01-04T11:46:00Z">
        <w:r w:rsidR="00E83D67">
          <w:rPr>
            <w:sz w:val="24"/>
            <w:szCs w:val="24"/>
            <w:lang w:val="en-US"/>
          </w:rPr>
          <w:t>during</w:t>
        </w:r>
      </w:ins>
      <w:ins w:id="13" w:author="Luis Severien Marcilla" w:date="2018-01-04T11:52:00Z">
        <w:r w:rsidR="00150723">
          <w:rPr>
            <w:sz w:val="24"/>
            <w:szCs w:val="24"/>
            <w:lang w:val="en-US"/>
          </w:rPr>
          <w:t xml:space="preserve"> </w:t>
        </w:r>
      </w:ins>
      <w:r w:rsidR="00706204" w:rsidRPr="003E0B63">
        <w:rPr>
          <w:sz w:val="24"/>
          <w:szCs w:val="24"/>
          <w:lang w:val="en-US"/>
        </w:rPr>
        <w:t>rush</w:t>
      </w:r>
      <w:ins w:id="14" w:author="Luis Severien Marcilla" w:date="2018-01-04T11:52:00Z">
        <w:r w:rsidR="00150723">
          <w:rPr>
            <w:sz w:val="24"/>
            <w:szCs w:val="24"/>
            <w:lang w:val="en-US"/>
          </w:rPr>
          <w:t xml:space="preserve"> </w:t>
        </w:r>
      </w:ins>
      <w:r w:rsidR="00706204" w:rsidRPr="003E0B63">
        <w:rPr>
          <w:sz w:val="24"/>
          <w:szCs w:val="24"/>
          <w:lang w:val="en-US"/>
        </w:rPr>
        <w:t>hour</w:t>
      </w:r>
      <w:ins w:id="15" w:author="Luis Severien Marcilla" w:date="2018-01-04T11:52:00Z">
        <w:r w:rsidR="00150723">
          <w:rPr>
            <w:sz w:val="24"/>
            <w:szCs w:val="24"/>
            <w:lang w:val="en-US"/>
          </w:rPr>
          <w:t>s</w:t>
        </w:r>
      </w:ins>
      <w:del w:id="16" w:author="Luis Severien Marcilla" w:date="2018-01-04T11:46:00Z">
        <w:r w:rsidR="00706204" w:rsidRPr="003E0B63" w:rsidDel="00E83D67">
          <w:rPr>
            <w:sz w:val="24"/>
            <w:szCs w:val="24"/>
            <w:lang w:val="en-US"/>
          </w:rPr>
          <w:delText>..</w:delText>
        </w:r>
      </w:del>
      <w:ins w:id="17" w:author="Luis Severien Marcilla" w:date="2018-01-04T11:53:00Z">
        <w:r w:rsidR="00150723">
          <w:rPr>
            <w:sz w:val="24"/>
            <w:szCs w:val="24"/>
            <w:lang w:val="en-US"/>
          </w:rPr>
          <w:t>. …</w:t>
        </w:r>
      </w:ins>
    </w:p>
    <w:p w14:paraId="100C531B" w14:textId="1D22EF1A" w:rsidR="00295DF4" w:rsidRPr="00FB0A0F" w:rsidRDefault="00295DF4" w:rsidP="00385A31">
      <w:pPr>
        <w:jc w:val="both"/>
        <w:rPr>
          <w:sz w:val="24"/>
          <w:szCs w:val="24"/>
          <w:lang w:val="en-US"/>
        </w:rPr>
        <w:pPrChange w:id="18" w:author="Luis Severien Marcilla" w:date="2018-01-04T12:18:00Z">
          <w:pPr/>
        </w:pPrChange>
      </w:pPr>
      <w:del w:id="19" w:author="Luis Severien Marcilla" w:date="2018-01-04T11:53:00Z">
        <w:r w:rsidRPr="00FB0A0F" w:rsidDel="00EB75A0">
          <w:rPr>
            <w:sz w:val="24"/>
            <w:szCs w:val="24"/>
            <w:lang w:val="en-US"/>
            <w:rPrChange w:id="20" w:author="Luis Severien Marcilla" w:date="2018-01-04T11:47:00Z">
              <w:rPr>
                <w:lang w:val="en-US"/>
              </w:rPr>
            </w:rPrChange>
          </w:rPr>
          <w:delText>So t</w:delText>
        </w:r>
      </w:del>
      <w:ins w:id="21" w:author="Luis Severien Marcilla" w:date="2018-01-04T11:53:00Z">
        <w:r w:rsidR="00EB75A0">
          <w:rPr>
            <w:sz w:val="24"/>
            <w:szCs w:val="24"/>
            <w:lang w:val="en-US"/>
          </w:rPr>
          <w:t>T</w:t>
        </w:r>
      </w:ins>
      <w:r w:rsidRPr="00FB0A0F">
        <w:rPr>
          <w:sz w:val="24"/>
          <w:szCs w:val="24"/>
          <w:lang w:val="en-US"/>
          <w:rPrChange w:id="22" w:author="Luis Severien Marcilla" w:date="2018-01-04T11:47:00Z">
            <w:rPr>
              <w:lang w:val="en-US"/>
            </w:rPr>
          </w:rPrChange>
        </w:rPr>
        <w:t>he price can</w:t>
      </w:r>
      <w:del w:id="23" w:author="Luis Severien Marcilla" w:date="2018-01-04T11:53:00Z">
        <w:r w:rsidRPr="00FB0A0F" w:rsidDel="00EB75A0">
          <w:rPr>
            <w:sz w:val="24"/>
            <w:szCs w:val="24"/>
            <w:lang w:val="en-US"/>
            <w:rPrChange w:id="24" w:author="Luis Severien Marcilla" w:date="2018-01-04T11:47:00Z">
              <w:rPr>
                <w:lang w:val="en-US"/>
              </w:rPr>
            </w:rPrChange>
          </w:rPr>
          <w:delText xml:space="preserve"> be</w:delText>
        </w:r>
      </w:del>
      <w:r w:rsidRPr="00FB0A0F">
        <w:rPr>
          <w:sz w:val="24"/>
          <w:szCs w:val="24"/>
          <w:lang w:val="en-US"/>
          <w:rPrChange w:id="25" w:author="Luis Severien Marcilla" w:date="2018-01-04T11:47:00Z">
            <w:rPr>
              <w:lang w:val="en-US"/>
            </w:rPr>
          </w:rPrChange>
        </w:rPr>
        <w:t xml:space="preserve"> easily </w:t>
      </w:r>
      <w:ins w:id="26" w:author="Luis Severien Marcilla" w:date="2018-01-04T11:53:00Z">
        <w:r w:rsidR="00EB75A0">
          <w:rPr>
            <w:sz w:val="24"/>
            <w:szCs w:val="24"/>
            <w:lang w:val="en-US"/>
          </w:rPr>
          <w:t xml:space="preserve">be </w:t>
        </w:r>
      </w:ins>
      <w:r w:rsidRPr="00FB0A0F">
        <w:rPr>
          <w:sz w:val="24"/>
          <w:szCs w:val="24"/>
          <w:lang w:val="en-US"/>
          <w:rPrChange w:id="27" w:author="Luis Severien Marcilla" w:date="2018-01-04T11:47:00Z">
            <w:rPr>
              <w:lang w:val="en-US"/>
            </w:rPr>
          </w:rPrChange>
        </w:rPr>
        <w:t xml:space="preserve">calculated retrospectively (the composition of the price will be presented in the analytics part and can be looked up here: </w:t>
      </w:r>
      <w:ins w:id="28" w:author="Luis Severien Marcilla" w:date="2018-01-04T11:53:00Z">
        <w:r w:rsidR="00EB75A0">
          <w:rPr>
            <w:sz w:val="24"/>
            <w:szCs w:val="24"/>
            <w:lang w:val="en-US"/>
          </w:rPr>
          <w:fldChar w:fldCharType="begin"/>
        </w:r>
        <w:r w:rsidR="00EB75A0">
          <w:rPr>
            <w:sz w:val="24"/>
            <w:szCs w:val="24"/>
            <w:lang w:val="en-US"/>
          </w:rPr>
          <w:instrText xml:space="preserve"> HYPERLINK "</w:instrText>
        </w:r>
      </w:ins>
      <w:r w:rsidR="00EB75A0" w:rsidRPr="00EB75A0">
        <w:rPr>
          <w:sz w:val="24"/>
          <w:szCs w:val="24"/>
          <w:lang w:val="en-US"/>
          <w:rPrChange w:id="29" w:author="Luis Severien Marcilla" w:date="2018-01-04T11:53:00Z">
            <w:rPr>
              <w:rStyle w:val="Hyperlink"/>
              <w:sz w:val="24"/>
              <w:szCs w:val="24"/>
              <w:lang w:val="en-US"/>
            </w:rPr>
          </w:rPrChange>
        </w:rPr>
        <w:instrText>https://de.wikipedia.org/wiki/New_York_City_Taxi_Cabs#Boro-Taxis</w:instrText>
      </w:r>
      <w:ins w:id="30" w:author="Luis Severien Marcilla" w:date="2018-01-04T11:53:00Z">
        <w:r w:rsidR="00EB75A0">
          <w:rPr>
            <w:sz w:val="24"/>
            <w:szCs w:val="24"/>
            <w:lang w:val="en-US"/>
          </w:rPr>
          <w:instrText xml:space="preserve">" </w:instrText>
        </w:r>
        <w:r w:rsidR="00EB75A0">
          <w:rPr>
            <w:sz w:val="24"/>
            <w:szCs w:val="24"/>
            <w:lang w:val="en-US"/>
          </w:rPr>
          <w:fldChar w:fldCharType="separate"/>
        </w:r>
      </w:ins>
      <w:r w:rsidR="00EB75A0" w:rsidRPr="00EB75A0">
        <w:rPr>
          <w:rStyle w:val="Hyperlink"/>
          <w:sz w:val="24"/>
          <w:szCs w:val="24"/>
          <w:lang w:val="en-US"/>
        </w:rPr>
        <w:t>https://de.wikipedia.org/wiki/New_York_City_Taxi_Cabs#Boro-Taxis</w:t>
      </w:r>
      <w:ins w:id="31" w:author="Luis Severien Marcilla" w:date="2018-01-04T11:53:00Z">
        <w:r w:rsidR="00EB75A0">
          <w:rPr>
            <w:sz w:val="24"/>
            <w:szCs w:val="24"/>
            <w:lang w:val="en-US"/>
          </w:rPr>
          <w:fldChar w:fldCharType="end"/>
        </w:r>
      </w:ins>
      <w:r w:rsidRPr="00FB0A0F">
        <w:rPr>
          <w:sz w:val="24"/>
          <w:szCs w:val="24"/>
          <w:lang w:val="en-US"/>
          <w:rPrChange w:id="32" w:author="Luis Severien Marcilla" w:date="2018-01-04T11:47:00Z">
            <w:rPr>
              <w:lang w:val="en-US"/>
            </w:rPr>
          </w:rPrChange>
        </w:rPr>
        <w:t xml:space="preserve"> )</w:t>
      </w:r>
      <w:ins w:id="33" w:author="Luis Severien Marcilla" w:date="2018-01-04T11:53:00Z">
        <w:r w:rsidR="00EB75A0">
          <w:rPr>
            <w:sz w:val="24"/>
            <w:szCs w:val="24"/>
            <w:lang w:val="en-US"/>
          </w:rPr>
          <w:t>,</w:t>
        </w:r>
      </w:ins>
      <w:r w:rsidRPr="00FB0A0F">
        <w:rPr>
          <w:sz w:val="24"/>
          <w:szCs w:val="24"/>
          <w:lang w:val="en-US"/>
          <w:rPrChange w:id="34" w:author="Luis Severien Marcilla" w:date="2018-01-04T11:47:00Z">
            <w:rPr>
              <w:lang w:val="en-US"/>
            </w:rPr>
          </w:rPrChange>
        </w:rPr>
        <w:t xml:space="preserve"> but a prediction turns out to be difficult due to uncertainty of travelling time and distance. Therefore we are using past data to create a predictive price model.</w:t>
      </w:r>
    </w:p>
    <w:p w14:paraId="7CCBF5BF" w14:textId="136CF9A9" w:rsidR="00FE1934" w:rsidRDefault="00FE1934" w:rsidP="00385A31">
      <w:pPr>
        <w:jc w:val="both"/>
        <w:rPr>
          <w:ins w:id="35" w:author="Luis Severien Marcilla" w:date="2018-01-04T12:53:00Z"/>
          <w:sz w:val="24"/>
          <w:szCs w:val="24"/>
          <w:lang w:val="en-US"/>
        </w:rPr>
        <w:pPrChange w:id="36" w:author="Luis Severien Marcilla" w:date="2018-01-04T12:18:00Z">
          <w:pPr/>
        </w:pPrChange>
      </w:pPr>
      <w:r w:rsidRPr="003E0B63">
        <w:rPr>
          <w:sz w:val="24"/>
          <w:szCs w:val="24"/>
          <w:lang w:val="en-US"/>
        </w:rPr>
        <w:t>We use the NYC taxi dataset in order to create an application for the consumer</w:t>
      </w:r>
      <w:ins w:id="37" w:author="Luis Severien Marcilla" w:date="2018-01-04T11:54:00Z">
        <w:r w:rsidR="00EB75A0">
          <w:rPr>
            <w:sz w:val="24"/>
            <w:szCs w:val="24"/>
            <w:lang w:val="en-US"/>
          </w:rPr>
          <w:t>,</w:t>
        </w:r>
      </w:ins>
      <w:r w:rsidRPr="003E0B63">
        <w:rPr>
          <w:sz w:val="24"/>
          <w:szCs w:val="24"/>
          <w:lang w:val="en-US"/>
        </w:rPr>
        <w:t xml:space="preserve"> which </w:t>
      </w:r>
      <w:r w:rsidR="006C452A" w:rsidRPr="003E0B63">
        <w:rPr>
          <w:sz w:val="24"/>
          <w:szCs w:val="24"/>
          <w:lang w:val="en-US"/>
        </w:rPr>
        <w:t xml:space="preserve">will enable him to </w:t>
      </w:r>
      <w:del w:id="38" w:author="Luis Severien Marcilla" w:date="2018-01-04T11:54:00Z">
        <w:r w:rsidR="00706204" w:rsidRPr="003E0B63" w:rsidDel="00EB75A0">
          <w:rPr>
            <w:sz w:val="24"/>
            <w:szCs w:val="24"/>
            <w:lang w:val="en-US"/>
          </w:rPr>
          <w:delText>forsee</w:delText>
        </w:r>
      </w:del>
      <w:ins w:id="39" w:author="Luis Severien Marcilla" w:date="2018-01-04T11:54:00Z">
        <w:r w:rsidR="00EB75A0" w:rsidRPr="003E0B63">
          <w:rPr>
            <w:sz w:val="24"/>
            <w:szCs w:val="24"/>
            <w:lang w:val="en-US"/>
          </w:rPr>
          <w:t>foresee</w:t>
        </w:r>
      </w:ins>
      <w:r w:rsidR="00706204" w:rsidRPr="003E0B63">
        <w:rPr>
          <w:sz w:val="24"/>
          <w:szCs w:val="24"/>
          <w:lang w:val="en-US"/>
        </w:rPr>
        <w:t xml:space="preserve"> the NYC Cab price</w:t>
      </w:r>
      <w:ins w:id="40" w:author="Luis Severien Marcilla" w:date="2018-01-04T11:54:00Z">
        <w:r w:rsidR="00EB75A0">
          <w:rPr>
            <w:sz w:val="24"/>
            <w:szCs w:val="24"/>
            <w:lang w:val="en-US"/>
          </w:rPr>
          <w:t xml:space="preserve"> for a future ride</w:t>
        </w:r>
      </w:ins>
      <w:r w:rsidR="00706204" w:rsidRPr="003E0B63">
        <w:rPr>
          <w:sz w:val="24"/>
          <w:szCs w:val="24"/>
          <w:lang w:val="en-US"/>
        </w:rPr>
        <w:t xml:space="preserve">. </w:t>
      </w:r>
      <w:r w:rsidRPr="003E0B63">
        <w:rPr>
          <w:sz w:val="24"/>
          <w:szCs w:val="24"/>
          <w:lang w:val="en-US"/>
        </w:rPr>
        <w:t>The application takes the time of the day and the distance the consumer wants to travel and forec</w:t>
      </w:r>
      <w:r w:rsidR="00864884" w:rsidRPr="003E0B63">
        <w:rPr>
          <w:sz w:val="24"/>
          <w:szCs w:val="24"/>
          <w:lang w:val="en-US"/>
        </w:rPr>
        <w:t xml:space="preserve">asts the prices of the New York City </w:t>
      </w:r>
      <w:commentRangeStart w:id="41"/>
      <w:r w:rsidR="00864884" w:rsidRPr="003E0B63">
        <w:rPr>
          <w:sz w:val="24"/>
          <w:szCs w:val="24"/>
          <w:lang w:val="en-US"/>
        </w:rPr>
        <w:t>company</w:t>
      </w:r>
      <w:commentRangeEnd w:id="41"/>
      <w:r w:rsidR="00472F11">
        <w:rPr>
          <w:rStyle w:val="CommentReference"/>
        </w:rPr>
        <w:commentReference w:id="41"/>
      </w:r>
      <w:del w:id="42" w:author="Luis Severien Marcilla" w:date="2018-01-04T11:54:00Z">
        <w:r w:rsidR="003E0B63" w:rsidDel="00EB75A0">
          <w:rPr>
            <w:sz w:val="24"/>
            <w:szCs w:val="24"/>
            <w:lang w:val="en-US"/>
          </w:rPr>
          <w:delText>… so in etwa vielleicht.</w:delText>
        </w:r>
      </w:del>
      <w:ins w:id="43" w:author="Luis Severien Marcilla" w:date="2018-01-04T11:54:00Z">
        <w:r w:rsidR="00EB75A0">
          <w:rPr>
            <w:sz w:val="24"/>
            <w:szCs w:val="24"/>
            <w:lang w:val="en-US"/>
          </w:rPr>
          <w:t>. …</w:t>
        </w:r>
      </w:ins>
    </w:p>
    <w:p w14:paraId="56B280F7" w14:textId="25182A57" w:rsidR="005B3926" w:rsidRDefault="005B3926" w:rsidP="00385A31">
      <w:pPr>
        <w:jc w:val="both"/>
        <w:rPr>
          <w:ins w:id="44" w:author="Luis Severien Marcilla" w:date="2018-01-04T12:54:00Z"/>
          <w:sz w:val="24"/>
          <w:szCs w:val="24"/>
          <w:lang w:val="en-US"/>
        </w:rPr>
        <w:pPrChange w:id="45" w:author="Luis Severien Marcilla" w:date="2018-01-04T12:18:00Z">
          <w:pPr/>
        </w:pPrChange>
      </w:pPr>
      <w:ins w:id="46" w:author="Luis Severien Marcilla" w:date="2018-01-04T12:53:00Z">
        <w:r>
          <w:rPr>
            <w:sz w:val="24"/>
            <w:szCs w:val="24"/>
            <w:lang w:val="en-US"/>
          </w:rPr>
          <w:lastRenderedPageBreak/>
          <w:t>High Level requirements</w:t>
        </w:r>
      </w:ins>
      <w:ins w:id="47" w:author="Luis Severien Marcilla" w:date="2018-01-04T12:54:00Z">
        <w:r w:rsidR="00644A34">
          <w:rPr>
            <w:sz w:val="24"/>
            <w:szCs w:val="24"/>
            <w:lang w:val="en-US"/>
          </w:rPr>
          <w:t>:</w:t>
        </w:r>
      </w:ins>
    </w:p>
    <w:p w14:paraId="2B1D1064" w14:textId="51D5399D" w:rsidR="00644A34" w:rsidRDefault="00644A34" w:rsidP="00385A31">
      <w:pPr>
        <w:jc w:val="both"/>
        <w:rPr>
          <w:ins w:id="48" w:author="Luis Severien Marcilla" w:date="2018-01-04T12:53:00Z"/>
          <w:sz w:val="24"/>
          <w:szCs w:val="24"/>
          <w:lang w:val="en-US"/>
        </w:rPr>
        <w:pPrChange w:id="49" w:author="Luis Severien Marcilla" w:date="2018-01-04T12:18:00Z">
          <w:pPr/>
        </w:pPrChange>
      </w:pPr>
      <w:ins w:id="50" w:author="Luis Severien Marcilla" w:date="2018-01-04T12:54:00Z">
        <w:r>
          <w:rPr>
            <w:sz w:val="24"/>
            <w:szCs w:val="24"/>
            <w:lang w:val="en-US"/>
          </w:rPr>
          <w:t xml:space="preserve">A dataset comprising travel data </w:t>
        </w:r>
      </w:ins>
    </w:p>
    <w:p w14:paraId="3E809287" w14:textId="77777777" w:rsidR="005B3926" w:rsidRPr="003E0B63" w:rsidRDefault="005B3926" w:rsidP="00385A31">
      <w:pPr>
        <w:jc w:val="both"/>
        <w:rPr>
          <w:sz w:val="24"/>
          <w:szCs w:val="24"/>
          <w:lang w:val="en-US"/>
        </w:rPr>
        <w:pPrChange w:id="51" w:author="Luis Severien Marcilla" w:date="2018-01-04T12:18:00Z">
          <w:pPr/>
        </w:pPrChange>
      </w:pPr>
    </w:p>
    <w:p w14:paraId="379FABFB" w14:textId="77777777" w:rsidR="00864884" w:rsidRDefault="00864884" w:rsidP="00385A31">
      <w:pPr>
        <w:jc w:val="both"/>
        <w:rPr>
          <w:sz w:val="24"/>
          <w:szCs w:val="24"/>
          <w:lang w:val="en-US"/>
        </w:rPr>
        <w:pPrChange w:id="52" w:author="Luis Severien Marcilla" w:date="2018-01-04T12:18:00Z">
          <w:pPr/>
        </w:pPrChange>
      </w:pPr>
      <w:r>
        <w:rPr>
          <w:sz w:val="24"/>
          <w:szCs w:val="24"/>
          <w:lang w:val="en-US"/>
        </w:rPr>
        <w:t xml:space="preserve">Implementation requirements: </w:t>
      </w:r>
    </w:p>
    <w:p w14:paraId="03957EF3" w14:textId="77777777" w:rsidR="00864884" w:rsidRDefault="00864884" w:rsidP="00385A31">
      <w:pPr>
        <w:pStyle w:val="ListParagraph"/>
        <w:numPr>
          <w:ilvl w:val="0"/>
          <w:numId w:val="4"/>
        </w:numPr>
        <w:jc w:val="both"/>
        <w:rPr>
          <w:sz w:val="24"/>
          <w:szCs w:val="24"/>
          <w:lang w:val="en-US"/>
        </w:rPr>
        <w:pPrChange w:id="53" w:author="Luis Severien Marcilla" w:date="2018-01-04T12:18:00Z">
          <w:pPr>
            <w:pStyle w:val="ListParagraph"/>
            <w:numPr>
              <w:numId w:val="4"/>
            </w:numPr>
            <w:ind w:hanging="360"/>
          </w:pPr>
        </w:pPrChange>
      </w:pPr>
      <w:r>
        <w:rPr>
          <w:sz w:val="24"/>
          <w:szCs w:val="24"/>
          <w:lang w:val="en-US"/>
        </w:rPr>
        <w:t>Analytics</w:t>
      </w:r>
    </w:p>
    <w:p w14:paraId="1933DDB0" w14:textId="7BB0168F" w:rsidR="00F02F78" w:rsidRDefault="006C27A4" w:rsidP="00385A31">
      <w:pPr>
        <w:pStyle w:val="ListParagraph"/>
        <w:jc w:val="both"/>
        <w:rPr>
          <w:sz w:val="24"/>
          <w:szCs w:val="24"/>
          <w:lang w:val="en-US"/>
        </w:rPr>
        <w:pPrChange w:id="54" w:author="Luis Severien Marcilla" w:date="2018-01-04T12:18:00Z">
          <w:pPr>
            <w:pStyle w:val="ListParagraph"/>
          </w:pPr>
        </w:pPrChange>
      </w:pPr>
      <w:r>
        <w:rPr>
          <w:sz w:val="24"/>
          <w:szCs w:val="24"/>
          <w:lang w:val="en-US"/>
        </w:rPr>
        <w:t xml:space="preserve">Use </w:t>
      </w:r>
      <w:proofErr w:type="spellStart"/>
      <w:r>
        <w:rPr>
          <w:sz w:val="24"/>
          <w:szCs w:val="24"/>
          <w:lang w:val="en-US"/>
        </w:rPr>
        <w:t>scikit</w:t>
      </w:r>
      <w:proofErr w:type="spellEnd"/>
      <w:r>
        <w:rPr>
          <w:sz w:val="24"/>
          <w:szCs w:val="24"/>
          <w:lang w:val="en-US"/>
        </w:rPr>
        <w:t xml:space="preserve"> learn, Python’</w:t>
      </w:r>
      <w:r w:rsidR="000C1367">
        <w:rPr>
          <w:sz w:val="24"/>
          <w:szCs w:val="24"/>
          <w:lang w:val="en-US"/>
        </w:rPr>
        <w:t>s machine lear</w:t>
      </w:r>
      <w:r>
        <w:rPr>
          <w:sz w:val="24"/>
          <w:szCs w:val="24"/>
          <w:lang w:val="en-US"/>
        </w:rPr>
        <w:t>ning library for clustering and regression analysis</w:t>
      </w:r>
    </w:p>
    <w:p w14:paraId="2C21C6EA" w14:textId="510A1882" w:rsidR="00901025" w:rsidRPr="00472F11" w:rsidRDefault="00817D58" w:rsidP="00385A31">
      <w:pPr>
        <w:ind w:left="360"/>
        <w:jc w:val="both"/>
        <w:rPr>
          <w:sz w:val="24"/>
          <w:szCs w:val="24"/>
          <w:lang w:val="en-US"/>
          <w:rPrChange w:id="55" w:author="Luis Severien Marcilla" w:date="2018-01-04T11:56:00Z">
            <w:rPr>
              <w:lang w:val="en-US"/>
            </w:rPr>
          </w:rPrChange>
        </w:rPr>
        <w:pPrChange w:id="56" w:author="Luis Severien Marcilla" w:date="2018-01-04T12:18:00Z">
          <w:pPr>
            <w:ind w:left="360"/>
          </w:pPr>
        </w:pPrChange>
      </w:pPr>
      <w:r w:rsidRPr="00472F11">
        <w:rPr>
          <w:sz w:val="24"/>
          <w:szCs w:val="24"/>
          <w:lang w:val="en-US"/>
          <w:rPrChange w:id="57" w:author="Luis Severien Marcilla" w:date="2018-01-04T11:56:00Z">
            <w:rPr>
              <w:lang w:val="en-US"/>
            </w:rPr>
          </w:rPrChange>
        </w:rPr>
        <w:t>Predicting the taxi price is a regression problem (</w:t>
      </w:r>
      <w:r w:rsidR="00901025" w:rsidRPr="00472F11">
        <w:rPr>
          <w:sz w:val="24"/>
          <w:szCs w:val="24"/>
          <w:lang w:val="en-US"/>
          <w:rPrChange w:id="58" w:author="Luis Severien Marcilla" w:date="2018-01-04T11:56:00Z">
            <w:rPr>
              <w:lang w:val="en-US"/>
            </w:rPr>
          </w:rPrChange>
        </w:rPr>
        <w:t>supervis</w:t>
      </w:r>
      <w:r w:rsidRPr="00472F11">
        <w:rPr>
          <w:sz w:val="24"/>
          <w:szCs w:val="24"/>
          <w:lang w:val="en-US"/>
          <w:rPrChange w:id="59" w:author="Luis Severien Marcilla" w:date="2018-01-04T11:56:00Z">
            <w:rPr>
              <w:lang w:val="en-US"/>
            </w:rPr>
          </w:rPrChange>
        </w:rPr>
        <w:t xml:space="preserve">ed learning problem). </w:t>
      </w:r>
      <w:r w:rsidR="00901025" w:rsidRPr="00472F11">
        <w:rPr>
          <w:sz w:val="24"/>
          <w:szCs w:val="24"/>
          <w:lang w:val="en-US"/>
          <w:rPrChange w:id="60" w:author="Luis Severien Marcilla" w:date="2018-01-04T11:56:00Z">
            <w:rPr>
              <w:lang w:val="en-US"/>
            </w:rPr>
          </w:rPrChange>
        </w:rPr>
        <w:t>The</w:t>
      </w:r>
      <w:r w:rsidR="00F02F78" w:rsidRPr="00472F11">
        <w:rPr>
          <w:sz w:val="24"/>
          <w:szCs w:val="24"/>
          <w:lang w:val="en-US"/>
          <w:rPrChange w:id="61" w:author="Luis Severien Marcilla" w:date="2018-01-04T11:56:00Z">
            <w:rPr>
              <w:lang w:val="en-US"/>
            </w:rPr>
          </w:rPrChange>
        </w:rPr>
        <w:t xml:space="preserve"> independent variables</w:t>
      </w:r>
      <w:r w:rsidR="00901025" w:rsidRPr="00472F11">
        <w:rPr>
          <w:sz w:val="24"/>
          <w:szCs w:val="24"/>
          <w:lang w:val="en-US"/>
          <w:rPrChange w:id="62" w:author="Luis Severien Marcilla" w:date="2018-01-04T11:56:00Z">
            <w:rPr>
              <w:lang w:val="en-US"/>
            </w:rPr>
          </w:rPrChange>
        </w:rPr>
        <w:t xml:space="preserve"> to take into account</w:t>
      </w:r>
      <w:r w:rsidR="00F02F78" w:rsidRPr="00472F11">
        <w:rPr>
          <w:sz w:val="24"/>
          <w:szCs w:val="24"/>
          <w:lang w:val="en-US"/>
          <w:rPrChange w:id="63" w:author="Luis Severien Marcilla" w:date="2018-01-04T11:56:00Z">
            <w:rPr>
              <w:lang w:val="en-US"/>
            </w:rPr>
          </w:rPrChange>
        </w:rPr>
        <w:t xml:space="preserve">: pick up time, pick up </w:t>
      </w:r>
      <w:r w:rsidR="00FA03EF" w:rsidRPr="00472F11">
        <w:rPr>
          <w:sz w:val="24"/>
          <w:szCs w:val="24"/>
          <w:lang w:val="en-US"/>
          <w:rPrChange w:id="64" w:author="Luis Severien Marcilla" w:date="2018-01-04T11:56:00Z">
            <w:rPr>
              <w:lang w:val="en-US"/>
            </w:rPr>
          </w:rPrChange>
        </w:rPr>
        <w:t>neighborhood</w:t>
      </w:r>
      <w:r w:rsidR="00F02F78" w:rsidRPr="00472F11">
        <w:rPr>
          <w:sz w:val="24"/>
          <w:szCs w:val="24"/>
          <w:lang w:val="en-US"/>
          <w:rPrChange w:id="65" w:author="Luis Severien Marcilla" w:date="2018-01-04T11:56:00Z">
            <w:rPr>
              <w:lang w:val="en-US"/>
            </w:rPr>
          </w:rPrChange>
        </w:rPr>
        <w:t xml:space="preserve">, drop off </w:t>
      </w:r>
      <w:r w:rsidR="00FA03EF" w:rsidRPr="00472F11">
        <w:rPr>
          <w:sz w:val="24"/>
          <w:szCs w:val="24"/>
          <w:lang w:val="en-US"/>
          <w:rPrChange w:id="66" w:author="Luis Severien Marcilla" w:date="2018-01-04T11:56:00Z">
            <w:rPr>
              <w:lang w:val="en-US"/>
            </w:rPr>
          </w:rPrChange>
        </w:rPr>
        <w:t>neighborhood</w:t>
      </w:r>
      <w:r w:rsidR="00A85E99" w:rsidRPr="00472F11">
        <w:rPr>
          <w:sz w:val="24"/>
          <w:szCs w:val="24"/>
          <w:lang w:val="en-US"/>
          <w:rPrChange w:id="67" w:author="Luis Severien Marcilla" w:date="2018-01-04T11:56:00Z">
            <w:rPr>
              <w:lang w:val="en-US"/>
            </w:rPr>
          </w:rPrChange>
        </w:rPr>
        <w:t xml:space="preserve"> + dummy variables for the optional premiu</w:t>
      </w:r>
      <w:r w:rsidR="00901025" w:rsidRPr="00472F11">
        <w:rPr>
          <w:sz w:val="24"/>
          <w:szCs w:val="24"/>
          <w:lang w:val="en-US"/>
          <w:rPrChange w:id="68" w:author="Luis Severien Marcilla" w:date="2018-01-04T11:56:00Z">
            <w:rPr>
              <w:lang w:val="en-US"/>
            </w:rPr>
          </w:rPrChange>
        </w:rPr>
        <w:t>ms. The regression is most likely going to require previous clustering of drop-off and pick-up coordinates into neighborhoods (clustering algorithm, unsupervised learning problem).</w:t>
      </w:r>
    </w:p>
    <w:p w14:paraId="6C0FC160" w14:textId="5D068ACC" w:rsidR="00F02F78" w:rsidRPr="00472F11" w:rsidRDefault="00F02F78" w:rsidP="00385A31">
      <w:pPr>
        <w:ind w:left="360"/>
        <w:jc w:val="both"/>
        <w:rPr>
          <w:sz w:val="24"/>
          <w:szCs w:val="24"/>
          <w:lang w:val="en-US"/>
          <w:rPrChange w:id="69" w:author="Luis Severien Marcilla" w:date="2018-01-04T11:56:00Z">
            <w:rPr>
              <w:lang w:val="en-US"/>
            </w:rPr>
          </w:rPrChange>
        </w:rPr>
        <w:pPrChange w:id="70" w:author="Luis Severien Marcilla" w:date="2018-01-04T12:18:00Z">
          <w:pPr>
            <w:ind w:left="360"/>
          </w:pPr>
        </w:pPrChange>
      </w:pPr>
      <w:r w:rsidRPr="00472F11">
        <w:rPr>
          <w:sz w:val="24"/>
          <w:szCs w:val="24"/>
          <w:lang w:val="en-US"/>
          <w:rPrChange w:id="71" w:author="Luis Severien Marcilla" w:date="2018-01-04T11:56:00Z">
            <w:rPr>
              <w:lang w:val="en-US"/>
            </w:rPr>
          </w:rPrChange>
        </w:rPr>
        <w:t xml:space="preserve">The taxi price is calculated on </w:t>
      </w:r>
      <w:r w:rsidR="000C1367" w:rsidRPr="00472F11">
        <w:rPr>
          <w:sz w:val="24"/>
          <w:szCs w:val="24"/>
          <w:lang w:val="en-US"/>
          <w:rPrChange w:id="72" w:author="Luis Severien Marcilla" w:date="2018-01-04T11:56:00Z">
            <w:rPr>
              <w:lang w:val="en-US"/>
            </w:rPr>
          </w:rPrChange>
        </w:rPr>
        <w:t>the basis of several variables</w:t>
      </w:r>
      <w:r w:rsidRPr="00472F11">
        <w:rPr>
          <w:sz w:val="24"/>
          <w:szCs w:val="24"/>
          <w:lang w:val="en-US"/>
          <w:rPrChange w:id="73" w:author="Luis Severien Marcilla" w:date="2018-01-04T11:56:00Z">
            <w:rPr>
              <w:lang w:val="en-US"/>
            </w:rPr>
          </w:rPrChange>
        </w:rPr>
        <w:t>. Basis price 2,60 $</w:t>
      </w:r>
      <w:r w:rsidR="00A85E99" w:rsidRPr="00472F11">
        <w:rPr>
          <w:sz w:val="24"/>
          <w:szCs w:val="24"/>
          <w:lang w:val="en-US"/>
          <w:rPrChange w:id="74" w:author="Luis Severien Marcilla" w:date="2018-01-04T11:56:00Z">
            <w:rPr>
              <w:lang w:val="en-US"/>
            </w:rPr>
          </w:rPrChange>
        </w:rPr>
        <w:t xml:space="preserve"> + 0,55$ NY state tax per ride</w:t>
      </w:r>
      <w:r w:rsidRPr="00472F11">
        <w:rPr>
          <w:sz w:val="24"/>
          <w:szCs w:val="24"/>
          <w:lang w:val="en-US"/>
          <w:rPrChange w:id="75" w:author="Luis Severien Marcilla" w:date="2018-01-04T11:56:00Z">
            <w:rPr>
              <w:lang w:val="en-US"/>
            </w:rPr>
          </w:rPrChange>
        </w:rPr>
        <w:t xml:space="preserve"> + 0,80 $ for a night shift premium (20:00</w:t>
      </w:r>
      <w:r w:rsidR="00A85E99" w:rsidRPr="00472F11">
        <w:rPr>
          <w:sz w:val="24"/>
          <w:szCs w:val="24"/>
          <w:lang w:val="en-US"/>
          <w:rPrChange w:id="76" w:author="Luis Severien Marcilla" w:date="2018-01-04T11:56:00Z">
            <w:rPr>
              <w:lang w:val="en-US"/>
            </w:rPr>
          </w:rPrChange>
        </w:rPr>
        <w:t>h</w:t>
      </w:r>
      <w:r w:rsidRPr="00472F11">
        <w:rPr>
          <w:sz w:val="24"/>
          <w:szCs w:val="24"/>
          <w:lang w:val="en-US"/>
          <w:rPrChange w:id="77" w:author="Luis Severien Marcilla" w:date="2018-01-04T11:56:00Z">
            <w:rPr>
              <w:lang w:val="en-US"/>
            </w:rPr>
          </w:rPrChange>
        </w:rPr>
        <w:t>-6:00</w:t>
      </w:r>
      <w:r w:rsidR="00A85E99" w:rsidRPr="00472F11">
        <w:rPr>
          <w:sz w:val="24"/>
          <w:szCs w:val="24"/>
          <w:lang w:val="en-US"/>
          <w:rPrChange w:id="78" w:author="Luis Severien Marcilla" w:date="2018-01-04T11:56:00Z">
            <w:rPr>
              <w:lang w:val="en-US"/>
            </w:rPr>
          </w:rPrChange>
        </w:rPr>
        <w:t>h</w:t>
      </w:r>
      <w:r w:rsidRPr="00472F11">
        <w:rPr>
          <w:sz w:val="24"/>
          <w:szCs w:val="24"/>
          <w:lang w:val="en-US"/>
          <w:rPrChange w:id="79" w:author="Luis Severien Marcilla" w:date="2018-01-04T11:56:00Z">
            <w:rPr>
              <w:lang w:val="en-US"/>
            </w:rPr>
          </w:rPrChange>
        </w:rPr>
        <w:t xml:space="preserve">) + 1,00 $ rush hour premium </w:t>
      </w:r>
      <w:r w:rsidR="00A85E99" w:rsidRPr="00472F11">
        <w:rPr>
          <w:sz w:val="24"/>
          <w:szCs w:val="24"/>
          <w:lang w:val="en-US"/>
          <w:rPrChange w:id="80" w:author="Luis Severien Marcilla" w:date="2018-01-04T11:56:00Z">
            <w:rPr>
              <w:lang w:val="en-US"/>
            </w:rPr>
          </w:rPrChange>
        </w:rPr>
        <w:t xml:space="preserve">(16:00h-20:00h on weekdays) which will be covered by dummy variables. Of course the price also depends on the miles driven (0,60$ per 1/5 mile) and in case of driving slow or standing in a traffic </w:t>
      </w:r>
      <w:proofErr w:type="spellStart"/>
      <w:r w:rsidR="00A85E99" w:rsidRPr="00472F11">
        <w:rPr>
          <w:sz w:val="24"/>
          <w:szCs w:val="24"/>
          <w:lang w:val="en-US"/>
          <w:rPrChange w:id="81" w:author="Luis Severien Marcilla" w:date="2018-01-04T11:56:00Z">
            <w:rPr>
              <w:lang w:val="en-US"/>
            </w:rPr>
          </w:rPrChange>
        </w:rPr>
        <w:t>jamb</w:t>
      </w:r>
      <w:proofErr w:type="spellEnd"/>
      <w:r w:rsidR="00A85E99" w:rsidRPr="00472F11">
        <w:rPr>
          <w:sz w:val="24"/>
          <w:szCs w:val="24"/>
          <w:lang w:val="en-US"/>
          <w:rPrChange w:id="82" w:author="Luis Severien Marcilla" w:date="2018-01-04T11:56:00Z">
            <w:rPr>
              <w:lang w:val="en-US"/>
            </w:rPr>
          </w:rPrChange>
        </w:rPr>
        <w:t xml:space="preserve"> 0,50$ per </w:t>
      </w:r>
      <w:r w:rsidR="00295DF4" w:rsidRPr="00472F11">
        <w:rPr>
          <w:sz w:val="24"/>
          <w:szCs w:val="24"/>
          <w:lang w:val="en-US"/>
          <w:rPrChange w:id="83" w:author="Luis Severien Marcilla" w:date="2018-01-04T11:56:00Z">
            <w:rPr>
              <w:lang w:val="en-US"/>
            </w:rPr>
          </w:rPrChange>
        </w:rPr>
        <w:t xml:space="preserve">60 seconds. To account for this </w:t>
      </w:r>
      <w:r w:rsidR="00A85E99" w:rsidRPr="00472F11">
        <w:rPr>
          <w:sz w:val="24"/>
          <w:szCs w:val="24"/>
          <w:lang w:val="en-US"/>
          <w:rPrChange w:id="84" w:author="Luis Severien Marcilla" w:date="2018-01-04T11:56:00Z">
            <w:rPr>
              <w:lang w:val="en-US"/>
            </w:rPr>
          </w:rPrChange>
        </w:rPr>
        <w:t>we will need to regress on the pick-up time and the pick-up and drop-off neighborhoods as this will give us a clue about the typical traffic conditions between the neighborhoods</w:t>
      </w:r>
      <w:r w:rsidR="000C1367" w:rsidRPr="00472F11">
        <w:rPr>
          <w:sz w:val="24"/>
          <w:szCs w:val="24"/>
          <w:lang w:val="en-US"/>
          <w:rPrChange w:id="85" w:author="Luis Severien Marcilla" w:date="2018-01-04T11:56:00Z">
            <w:rPr>
              <w:lang w:val="en-US"/>
            </w:rPr>
          </w:rPrChange>
        </w:rPr>
        <w:t xml:space="preserve"> at different times of the day</w:t>
      </w:r>
      <w:r w:rsidR="00A85E99" w:rsidRPr="00472F11">
        <w:rPr>
          <w:sz w:val="24"/>
          <w:szCs w:val="24"/>
          <w:lang w:val="en-US"/>
          <w:rPrChange w:id="86" w:author="Luis Severien Marcilla" w:date="2018-01-04T11:56:00Z">
            <w:rPr>
              <w:lang w:val="en-US"/>
            </w:rPr>
          </w:rPrChange>
        </w:rPr>
        <w:t>.</w:t>
      </w:r>
    </w:p>
    <w:p w14:paraId="337A5F43" w14:textId="1FF35B27" w:rsidR="00F02F78" w:rsidRDefault="00295DF4" w:rsidP="00295DF4">
      <w:pPr>
        <w:pStyle w:val="ListParagraph"/>
        <w:tabs>
          <w:tab w:val="left" w:pos="8160"/>
        </w:tabs>
        <w:rPr>
          <w:sz w:val="24"/>
          <w:szCs w:val="24"/>
          <w:lang w:val="en-US"/>
        </w:rPr>
      </w:pPr>
      <w:r>
        <w:rPr>
          <w:sz w:val="24"/>
          <w:szCs w:val="24"/>
          <w:lang w:val="en-US"/>
        </w:rPr>
        <w:tab/>
      </w:r>
    </w:p>
    <w:p w14:paraId="78A549A7" w14:textId="77777777" w:rsidR="008E25F5" w:rsidRPr="00FA03EF" w:rsidRDefault="008E25F5" w:rsidP="00F02F78">
      <w:pPr>
        <w:pStyle w:val="ListParagraph"/>
        <w:rPr>
          <w:sz w:val="24"/>
          <w:szCs w:val="24"/>
          <w:vertAlign w:val="subscript"/>
          <w:lang w:val="en-US"/>
        </w:rPr>
      </w:pPr>
      <w:r>
        <w:rPr>
          <w:sz w:val="24"/>
          <w:szCs w:val="24"/>
          <w:lang w:val="en-US"/>
        </w:rPr>
        <w:t xml:space="preserve">Y = </w:t>
      </w:r>
      <w:r w:rsidR="00FA03EF">
        <w:rPr>
          <w:sz w:val="24"/>
          <w:szCs w:val="24"/>
          <w:lang w:val="en-US"/>
        </w:rPr>
        <w:t>3,15 + 0,8d</w:t>
      </w:r>
      <w:r w:rsidR="00FA03EF">
        <w:rPr>
          <w:sz w:val="24"/>
          <w:szCs w:val="24"/>
          <w:vertAlign w:val="subscript"/>
          <w:lang w:val="en-US"/>
        </w:rPr>
        <w:t xml:space="preserve">1 </w:t>
      </w:r>
      <w:r w:rsidR="00FA03EF">
        <w:rPr>
          <w:sz w:val="24"/>
          <w:szCs w:val="24"/>
          <w:lang w:val="en-US"/>
        </w:rPr>
        <w:t>+ 1d</w:t>
      </w:r>
      <w:r w:rsidR="00FA03EF">
        <w:rPr>
          <w:sz w:val="24"/>
          <w:szCs w:val="24"/>
          <w:vertAlign w:val="subscript"/>
          <w:lang w:val="en-US"/>
        </w:rPr>
        <w:t>2</w:t>
      </w:r>
      <w:r w:rsidR="00FA03EF">
        <w:rPr>
          <w:sz w:val="24"/>
          <w:szCs w:val="24"/>
          <w:lang w:val="en-US"/>
        </w:rPr>
        <w:t xml:space="preserve"> + </w:t>
      </w:r>
      <w:r w:rsidR="00FA03EF" w:rsidRPr="0094724A">
        <w:rPr>
          <w:color w:val="FF0000"/>
          <w:sz w:val="24"/>
          <w:szCs w:val="24"/>
          <w:lang w:val="en-US"/>
        </w:rPr>
        <w:t>0,6*5x</w:t>
      </w:r>
      <w:r w:rsidR="00FA03EF" w:rsidRPr="0094724A">
        <w:rPr>
          <w:color w:val="FF0000"/>
          <w:sz w:val="24"/>
          <w:szCs w:val="24"/>
          <w:vertAlign w:val="subscript"/>
          <w:lang w:val="en-US"/>
        </w:rPr>
        <w:t xml:space="preserve">1 </w:t>
      </w:r>
      <w:r w:rsidR="00FA03EF" w:rsidRPr="0094724A">
        <w:rPr>
          <w:color w:val="FF0000"/>
          <w:sz w:val="24"/>
          <w:szCs w:val="24"/>
          <w:lang w:val="en-US"/>
        </w:rPr>
        <w:t xml:space="preserve">+ </w:t>
      </w:r>
      <w:commentRangeStart w:id="87"/>
      <w:r w:rsidR="00FA03EF" w:rsidRPr="0094724A">
        <w:rPr>
          <w:color w:val="FF0000"/>
          <w:sz w:val="24"/>
          <w:szCs w:val="24"/>
          <w:lang w:val="en-US"/>
        </w:rPr>
        <w:t>0,5*x</w:t>
      </w:r>
      <w:r w:rsidR="00FA03EF" w:rsidRPr="0094724A">
        <w:rPr>
          <w:color w:val="FF0000"/>
          <w:sz w:val="24"/>
          <w:szCs w:val="24"/>
          <w:vertAlign w:val="subscript"/>
          <w:lang w:val="en-US"/>
        </w:rPr>
        <w:t>2</w:t>
      </w:r>
      <w:commentRangeEnd w:id="87"/>
      <w:r w:rsidR="00644A34">
        <w:rPr>
          <w:rStyle w:val="CommentReference"/>
        </w:rPr>
        <w:commentReference w:id="87"/>
      </w:r>
    </w:p>
    <w:p w14:paraId="78079456" w14:textId="77777777" w:rsidR="00FA03EF" w:rsidRDefault="00FA03EF" w:rsidP="00F02F78">
      <w:pPr>
        <w:pStyle w:val="ListParagraph"/>
        <w:rPr>
          <w:sz w:val="24"/>
          <w:szCs w:val="24"/>
          <w:lang w:val="en-US"/>
        </w:rPr>
      </w:pPr>
    </w:p>
    <w:p w14:paraId="55D28D12" w14:textId="77777777" w:rsidR="008E25F5" w:rsidRPr="00FA03EF" w:rsidRDefault="00FA03EF" w:rsidP="00F02F78">
      <w:pPr>
        <w:pStyle w:val="ListParagraph"/>
        <w:rPr>
          <w:color w:val="FF0000"/>
          <w:sz w:val="24"/>
          <w:szCs w:val="24"/>
          <w:lang w:val="en-US"/>
        </w:rPr>
      </w:pPr>
      <w:commentRangeStart w:id="88"/>
      <w:r w:rsidRPr="00FA03EF">
        <w:rPr>
          <w:color w:val="FF0000"/>
          <w:sz w:val="24"/>
          <w:szCs w:val="24"/>
          <w:lang w:val="en-US"/>
        </w:rPr>
        <w:t>X</w:t>
      </w:r>
      <w:r w:rsidRPr="00FA03EF">
        <w:rPr>
          <w:color w:val="FF0000"/>
          <w:sz w:val="24"/>
          <w:szCs w:val="24"/>
          <w:vertAlign w:val="subscript"/>
          <w:lang w:val="en-US"/>
        </w:rPr>
        <w:t xml:space="preserve">1 </w:t>
      </w:r>
      <w:r w:rsidRPr="00FA03EF">
        <w:rPr>
          <w:color w:val="FF0000"/>
          <w:sz w:val="24"/>
          <w:szCs w:val="24"/>
          <w:lang w:val="en-US"/>
        </w:rPr>
        <w:t>: Average distance between two clusters in miles</w:t>
      </w:r>
    </w:p>
    <w:p w14:paraId="097ABFB0" w14:textId="467B725C" w:rsidR="00FA03EF" w:rsidRDefault="00FA03EF" w:rsidP="00F02F78">
      <w:pPr>
        <w:pStyle w:val="ListParagraph"/>
        <w:rPr>
          <w:ins w:id="89" w:author="Luis Severien Marcilla" w:date="2018-01-04T12:16:00Z"/>
          <w:color w:val="FF0000"/>
          <w:sz w:val="24"/>
          <w:szCs w:val="24"/>
          <w:lang w:val="en-US"/>
        </w:rPr>
      </w:pPr>
      <w:r w:rsidRPr="00FA03EF">
        <w:rPr>
          <w:color w:val="FF0000"/>
          <w:sz w:val="24"/>
          <w:szCs w:val="24"/>
          <w:lang w:val="en-US"/>
        </w:rPr>
        <w:t>X</w:t>
      </w:r>
      <w:r w:rsidRPr="00FA03EF">
        <w:rPr>
          <w:color w:val="FF0000"/>
          <w:sz w:val="24"/>
          <w:szCs w:val="24"/>
          <w:vertAlign w:val="subscript"/>
          <w:lang w:val="en-US"/>
        </w:rPr>
        <w:t>2</w:t>
      </w:r>
      <w:r w:rsidRPr="00FA03EF">
        <w:rPr>
          <w:color w:val="FF0000"/>
          <w:sz w:val="24"/>
          <w:szCs w:val="24"/>
          <w:lang w:val="en-US"/>
        </w:rPr>
        <w:t>: Average wa</w:t>
      </w:r>
      <w:ins w:id="90" w:author="Luis Severien Marcilla" w:date="2018-01-04T12:15:00Z">
        <w:r w:rsidR="009D29B2">
          <w:rPr>
            <w:color w:val="FF0000"/>
            <w:sz w:val="24"/>
            <w:szCs w:val="24"/>
            <w:lang w:val="en-US"/>
          </w:rPr>
          <w:t>i</w:t>
        </w:r>
      </w:ins>
      <w:del w:id="91" w:author="Luis Severien Marcilla" w:date="2018-01-04T12:15:00Z">
        <w:r w:rsidRPr="00FA03EF" w:rsidDel="009D29B2">
          <w:rPr>
            <w:color w:val="FF0000"/>
            <w:sz w:val="24"/>
            <w:szCs w:val="24"/>
            <w:lang w:val="en-US"/>
          </w:rPr>
          <w:delText>n</w:delText>
        </w:r>
      </w:del>
      <w:r w:rsidRPr="00FA03EF">
        <w:rPr>
          <w:color w:val="FF0000"/>
          <w:sz w:val="24"/>
          <w:szCs w:val="24"/>
          <w:lang w:val="en-US"/>
        </w:rPr>
        <w:t>ting time due to traffic between to clusters</w:t>
      </w:r>
      <w:commentRangeEnd w:id="88"/>
      <w:r>
        <w:rPr>
          <w:rStyle w:val="CommentReference"/>
        </w:rPr>
        <w:commentReference w:id="88"/>
      </w:r>
    </w:p>
    <w:p w14:paraId="08DF0D57" w14:textId="77777777" w:rsidR="009D29B2" w:rsidRDefault="009D29B2" w:rsidP="00F02F78">
      <w:pPr>
        <w:pStyle w:val="ListParagraph"/>
        <w:rPr>
          <w:color w:val="FF0000"/>
          <w:sz w:val="24"/>
          <w:szCs w:val="24"/>
          <w:lang w:val="en-US"/>
        </w:rPr>
      </w:pPr>
    </w:p>
    <w:p w14:paraId="6EDD2ECC" w14:textId="5FDB5A1E" w:rsidR="00357710" w:rsidRPr="00357710" w:rsidRDefault="00357710" w:rsidP="00F02F78">
      <w:pPr>
        <w:pStyle w:val="ListParagraph"/>
        <w:rPr>
          <w:b/>
          <w:color w:val="FF0000"/>
          <w:sz w:val="24"/>
          <w:szCs w:val="24"/>
          <w:lang w:val="en-US"/>
        </w:rPr>
      </w:pPr>
      <w:r w:rsidRPr="00357710">
        <w:rPr>
          <w:b/>
          <w:color w:val="FF0000"/>
          <w:sz w:val="24"/>
          <w:szCs w:val="24"/>
          <w:lang w:val="en-US"/>
        </w:rPr>
        <w:t>bX1X2 – x1 pick up cluster x2 drop off cluster – interaction effect based on distance and time</w:t>
      </w:r>
    </w:p>
    <w:p w14:paraId="617C29F8" w14:textId="4F15FAF6" w:rsidR="00D141EC" w:rsidRPr="006D489D" w:rsidRDefault="0094724A" w:rsidP="00385A31">
      <w:pPr>
        <w:jc w:val="both"/>
        <w:rPr>
          <w:sz w:val="24"/>
          <w:szCs w:val="24"/>
          <w:lang w:val="en-US"/>
        </w:rPr>
      </w:pPr>
      <w:r w:rsidRPr="006D489D">
        <w:rPr>
          <w:sz w:val="24"/>
          <w:szCs w:val="24"/>
          <w:lang w:val="en-US"/>
        </w:rPr>
        <w:t>Calculate parameters for the model which will account well for the distance and time travelled.</w:t>
      </w:r>
      <w:r w:rsidR="00D141EC" w:rsidRPr="006D489D">
        <w:rPr>
          <w:sz w:val="24"/>
          <w:szCs w:val="24"/>
          <w:lang w:val="en-US"/>
        </w:rPr>
        <w:t xml:space="preserve"> For creating the model we will use the dataset 2010 – 2012, this will be our training data. Data from 2013 will serve as test data, so we see if our predictions by the first model were accurate. Include 2013 and 2014 data into the model.</w:t>
      </w:r>
    </w:p>
    <w:p w14:paraId="451875BD" w14:textId="271E61BA" w:rsidR="0094724A" w:rsidRPr="006D489D" w:rsidRDefault="00D141EC" w:rsidP="00644A34">
      <w:pPr>
        <w:jc w:val="both"/>
        <w:rPr>
          <w:sz w:val="24"/>
          <w:szCs w:val="24"/>
          <w:lang w:val="en-US"/>
        </w:rPr>
      </w:pPr>
      <w:r w:rsidRPr="006D489D">
        <w:rPr>
          <w:sz w:val="24"/>
          <w:szCs w:val="24"/>
          <w:lang w:val="en-US"/>
        </w:rPr>
        <w:t>Stream 2015-2017 data and a</w:t>
      </w:r>
      <w:r w:rsidR="0094724A" w:rsidRPr="006D489D">
        <w:rPr>
          <w:sz w:val="24"/>
          <w:szCs w:val="24"/>
          <w:lang w:val="en-US"/>
        </w:rPr>
        <w:t xml:space="preserve">djust </w:t>
      </w:r>
      <w:r w:rsidRPr="006D489D">
        <w:rPr>
          <w:sz w:val="24"/>
          <w:szCs w:val="24"/>
          <w:lang w:val="en-US"/>
        </w:rPr>
        <w:t xml:space="preserve">the parameters </w:t>
      </w:r>
      <w:r w:rsidR="0094724A" w:rsidRPr="006D489D">
        <w:rPr>
          <w:sz w:val="24"/>
          <w:szCs w:val="24"/>
          <w:lang w:val="en-US"/>
        </w:rPr>
        <w:t>at the end of day as new data is created.</w:t>
      </w:r>
    </w:p>
    <w:p w14:paraId="5669B358" w14:textId="77777777" w:rsidR="00FA03EF" w:rsidRPr="00FA03EF" w:rsidRDefault="00FA03EF" w:rsidP="00385A31">
      <w:pPr>
        <w:pStyle w:val="ListParagraph"/>
        <w:jc w:val="both"/>
        <w:rPr>
          <w:sz w:val="24"/>
          <w:szCs w:val="24"/>
          <w:lang w:val="en-US"/>
        </w:rPr>
        <w:pPrChange w:id="92" w:author="Luis Severien Marcilla" w:date="2018-01-04T12:18:00Z">
          <w:pPr>
            <w:pStyle w:val="ListParagraph"/>
          </w:pPr>
        </w:pPrChange>
      </w:pPr>
    </w:p>
    <w:p w14:paraId="30120F16" w14:textId="77777777" w:rsidR="00864884" w:rsidRDefault="00864884" w:rsidP="00385A31">
      <w:pPr>
        <w:pStyle w:val="ListParagraph"/>
        <w:numPr>
          <w:ilvl w:val="0"/>
          <w:numId w:val="4"/>
        </w:numPr>
        <w:jc w:val="both"/>
        <w:rPr>
          <w:sz w:val="24"/>
          <w:szCs w:val="24"/>
          <w:lang w:val="en-US"/>
        </w:rPr>
        <w:pPrChange w:id="93" w:author="Luis Severien Marcilla" w:date="2018-01-04T12:18:00Z">
          <w:pPr>
            <w:pStyle w:val="ListParagraph"/>
            <w:numPr>
              <w:numId w:val="4"/>
            </w:numPr>
            <w:ind w:hanging="360"/>
          </w:pPr>
        </w:pPrChange>
      </w:pPr>
      <w:r>
        <w:rPr>
          <w:sz w:val="24"/>
          <w:szCs w:val="24"/>
          <w:lang w:val="en-US"/>
        </w:rPr>
        <w:t>Architecture</w:t>
      </w:r>
    </w:p>
    <w:p w14:paraId="3FD989D9" w14:textId="5D0CE3F2" w:rsidR="00A262ED" w:rsidRDefault="00A262ED" w:rsidP="00385A31">
      <w:pPr>
        <w:pStyle w:val="ListParagraph"/>
        <w:jc w:val="both"/>
        <w:rPr>
          <w:sz w:val="24"/>
          <w:szCs w:val="24"/>
          <w:lang w:val="en-US"/>
        </w:rPr>
        <w:pPrChange w:id="94" w:author="Luis Severien Marcilla" w:date="2018-01-04T12:18:00Z">
          <w:pPr>
            <w:pStyle w:val="ListParagraph"/>
          </w:pPr>
        </w:pPrChange>
      </w:pPr>
      <w:r>
        <w:rPr>
          <w:sz w:val="24"/>
          <w:szCs w:val="24"/>
          <w:lang w:val="en-US"/>
        </w:rPr>
        <w:t xml:space="preserve">As the given data source is not a </w:t>
      </w:r>
      <w:del w:id="95" w:author="Luis Severien Marcilla" w:date="2018-01-04T12:03:00Z">
        <w:r w:rsidDel="00E721BB">
          <w:rPr>
            <w:sz w:val="24"/>
            <w:szCs w:val="24"/>
            <w:lang w:val="en-US"/>
          </w:rPr>
          <w:delText xml:space="preserve">streaming data source </w:delText>
        </w:r>
      </w:del>
      <w:ins w:id="96" w:author="Luis Severien Marcilla" w:date="2018-01-04T12:03:00Z">
        <w:r w:rsidR="00E721BB">
          <w:rPr>
            <w:sz w:val="24"/>
            <w:szCs w:val="24"/>
            <w:lang w:val="en-US"/>
          </w:rPr>
          <w:t xml:space="preserve">data stream </w:t>
        </w:r>
      </w:ins>
      <w:r>
        <w:rPr>
          <w:sz w:val="24"/>
          <w:szCs w:val="24"/>
          <w:lang w:val="en-US"/>
        </w:rPr>
        <w:t xml:space="preserve">we will have to simulate </w:t>
      </w:r>
      <w:del w:id="97" w:author="Luis Severien Marcilla" w:date="2018-01-04T12:17:00Z">
        <w:r w:rsidDel="009D29B2">
          <w:rPr>
            <w:sz w:val="24"/>
            <w:szCs w:val="24"/>
            <w:lang w:val="en-US"/>
          </w:rPr>
          <w:delText>a stream</w:delText>
        </w:r>
      </w:del>
      <w:ins w:id="98" w:author="Luis Severien Marcilla" w:date="2018-01-04T12:17:00Z">
        <w:r w:rsidR="009D29B2">
          <w:rPr>
            <w:sz w:val="24"/>
            <w:szCs w:val="24"/>
            <w:lang w:val="en-US"/>
          </w:rPr>
          <w:t>just this</w:t>
        </w:r>
      </w:ins>
      <w:r>
        <w:rPr>
          <w:sz w:val="24"/>
          <w:szCs w:val="24"/>
          <w:lang w:val="en-US"/>
        </w:rPr>
        <w:t xml:space="preserve"> by ingesting it part </w:t>
      </w:r>
      <w:r w:rsidR="00FE2305">
        <w:rPr>
          <w:sz w:val="24"/>
          <w:szCs w:val="24"/>
          <w:lang w:val="en-US"/>
        </w:rPr>
        <w:t xml:space="preserve">by part within </w:t>
      </w:r>
      <w:del w:id="99" w:author="Luis Severien Marcilla" w:date="2018-01-04T12:03:00Z">
        <w:r w:rsidR="00FE2305" w:rsidDel="00E721BB">
          <w:rPr>
            <w:sz w:val="24"/>
            <w:szCs w:val="24"/>
            <w:lang w:val="en-US"/>
          </w:rPr>
          <w:delText xml:space="preserve">some </w:delText>
        </w:r>
      </w:del>
      <w:ins w:id="100" w:author="Luis Severien Marcilla" w:date="2018-01-04T12:03:00Z">
        <w:r w:rsidR="00E721BB">
          <w:rPr>
            <w:sz w:val="24"/>
            <w:szCs w:val="24"/>
            <w:lang w:val="en-US"/>
          </w:rPr>
          <w:t xml:space="preserve">a prespecified </w:t>
        </w:r>
      </w:ins>
      <w:r w:rsidR="00FE2305">
        <w:rPr>
          <w:sz w:val="24"/>
          <w:szCs w:val="24"/>
          <w:lang w:val="en-US"/>
        </w:rPr>
        <w:t>time frame</w:t>
      </w:r>
      <w:r w:rsidR="009E4C02">
        <w:rPr>
          <w:sz w:val="24"/>
          <w:szCs w:val="24"/>
          <w:lang w:val="en-US"/>
        </w:rPr>
        <w:t xml:space="preserve"> (maybe even simulate a real data stream with timestamps from the previous year)</w:t>
      </w:r>
      <w:ins w:id="101" w:author="Luis Severien Marcilla" w:date="2018-01-04T12:04:00Z">
        <w:r w:rsidR="00E721BB">
          <w:rPr>
            <w:sz w:val="24"/>
            <w:szCs w:val="24"/>
            <w:lang w:val="en-US"/>
          </w:rPr>
          <w:t xml:space="preserve"> into our data pipeline</w:t>
        </w:r>
      </w:ins>
      <w:r w:rsidR="00FE2305">
        <w:rPr>
          <w:sz w:val="24"/>
          <w:szCs w:val="24"/>
          <w:lang w:val="en-US"/>
        </w:rPr>
        <w:t>. The ingestion will be done with flume</w:t>
      </w:r>
      <w:r w:rsidR="008A106A">
        <w:rPr>
          <w:sz w:val="24"/>
          <w:szCs w:val="24"/>
          <w:lang w:val="en-US"/>
        </w:rPr>
        <w:t>.</w:t>
      </w:r>
    </w:p>
    <w:p w14:paraId="016256D0" w14:textId="5AA583C0" w:rsidR="006C27A4" w:rsidRPr="006C27A4" w:rsidRDefault="006C27A4" w:rsidP="00385A31">
      <w:pPr>
        <w:pStyle w:val="ListParagraph"/>
        <w:numPr>
          <w:ilvl w:val="0"/>
          <w:numId w:val="5"/>
        </w:numPr>
        <w:jc w:val="both"/>
        <w:rPr>
          <w:sz w:val="24"/>
          <w:szCs w:val="24"/>
          <w:lang w:val="en-US"/>
        </w:rPr>
        <w:pPrChange w:id="102" w:author="Luis Severien Marcilla" w:date="2018-01-04T12:18:00Z">
          <w:pPr>
            <w:pStyle w:val="ListParagraph"/>
            <w:numPr>
              <w:numId w:val="5"/>
            </w:numPr>
            <w:ind w:left="1080" w:hanging="360"/>
          </w:pPr>
        </w:pPrChange>
      </w:pPr>
      <w:r>
        <w:rPr>
          <w:sz w:val="24"/>
          <w:szCs w:val="24"/>
          <w:lang w:val="en-US"/>
        </w:rPr>
        <w:t>Use the datetime package to access the current time and create the timestamps for streaming simulation</w:t>
      </w:r>
    </w:p>
    <w:p w14:paraId="178A0EEB" w14:textId="77777777" w:rsidR="00864884" w:rsidRDefault="00FE0AA5" w:rsidP="00385A31">
      <w:pPr>
        <w:pStyle w:val="ListParagraph"/>
        <w:numPr>
          <w:ilvl w:val="0"/>
          <w:numId w:val="5"/>
        </w:numPr>
        <w:jc w:val="both"/>
        <w:rPr>
          <w:sz w:val="24"/>
          <w:szCs w:val="24"/>
          <w:lang w:val="en-US"/>
        </w:rPr>
        <w:pPrChange w:id="103" w:author="Luis Severien Marcilla" w:date="2018-01-04T12:18:00Z">
          <w:pPr>
            <w:pStyle w:val="ListParagraph"/>
            <w:numPr>
              <w:numId w:val="5"/>
            </w:numPr>
            <w:ind w:left="1080" w:hanging="360"/>
          </w:pPr>
        </w:pPrChange>
      </w:pPr>
      <w:r>
        <w:rPr>
          <w:sz w:val="24"/>
          <w:szCs w:val="24"/>
          <w:lang w:val="en-US"/>
        </w:rPr>
        <w:lastRenderedPageBreak/>
        <w:t>Ingest data with Flume</w:t>
      </w:r>
    </w:p>
    <w:p w14:paraId="266B12FB" w14:textId="7ACDC014" w:rsidR="00FE0AA5" w:rsidRPr="00864884" w:rsidRDefault="00FE0AA5" w:rsidP="00385A31">
      <w:pPr>
        <w:pStyle w:val="ListParagraph"/>
        <w:numPr>
          <w:ilvl w:val="0"/>
          <w:numId w:val="5"/>
        </w:numPr>
        <w:jc w:val="both"/>
        <w:rPr>
          <w:sz w:val="24"/>
          <w:szCs w:val="24"/>
          <w:lang w:val="en-US"/>
        </w:rPr>
        <w:pPrChange w:id="104" w:author="Luis Severien Marcilla" w:date="2018-01-04T12:18:00Z">
          <w:pPr>
            <w:pStyle w:val="ListParagraph"/>
            <w:numPr>
              <w:numId w:val="5"/>
            </w:numPr>
            <w:ind w:left="1080" w:hanging="360"/>
          </w:pPr>
        </w:pPrChange>
      </w:pPr>
      <w:r>
        <w:rPr>
          <w:sz w:val="24"/>
          <w:szCs w:val="24"/>
          <w:lang w:val="en-US"/>
        </w:rPr>
        <w:t>Connect to Spark and process</w:t>
      </w:r>
      <w:r w:rsidR="006C27A4">
        <w:rPr>
          <w:sz w:val="24"/>
          <w:szCs w:val="24"/>
          <w:lang w:val="en-US"/>
        </w:rPr>
        <w:t xml:space="preserve"> with an API for Python</w:t>
      </w:r>
    </w:p>
    <w:sectPr w:rsidR="00FE0AA5" w:rsidRPr="0086488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1" w:author="Luis Severien Marcilla" w:date="2018-01-04T11:56:00Z" w:initials="LSM">
    <w:p w14:paraId="3ECAE7AF" w14:textId="010F49B5" w:rsidR="00644A34" w:rsidRPr="00644A34" w:rsidRDefault="00644A34">
      <w:pPr>
        <w:pStyle w:val="CommentText"/>
        <w:rPr>
          <w:lang w:val="en-GB"/>
        </w:rPr>
      </w:pPr>
      <w:r>
        <w:rPr>
          <w:rStyle w:val="CommentReference"/>
        </w:rPr>
        <w:annotationRef/>
      </w:r>
      <w:r w:rsidRPr="00644A34">
        <w:rPr>
          <w:lang w:val="en-GB"/>
        </w:rPr>
        <w:t>Cab/taxi company?</w:t>
      </w:r>
    </w:p>
  </w:comment>
  <w:comment w:id="87" w:author="Luis Severien Marcilla" w:date="2018-01-04T12:56:00Z" w:initials="LSM">
    <w:p w14:paraId="7C10169F" w14:textId="0B59F3D2" w:rsidR="00644A34" w:rsidRPr="00644A34" w:rsidRDefault="00644A34">
      <w:pPr>
        <w:pStyle w:val="CommentText"/>
        <w:rPr>
          <w:lang w:val="en-GB"/>
        </w:rPr>
      </w:pPr>
      <w:r>
        <w:rPr>
          <w:rStyle w:val="CommentReference"/>
        </w:rPr>
        <w:annotationRef/>
      </w:r>
      <w:r w:rsidRPr="00644A34">
        <w:rPr>
          <w:lang w:val="en-GB"/>
        </w:rPr>
        <w:t xml:space="preserve">Calculate this through </w:t>
      </w:r>
      <w:r>
        <w:rPr>
          <w:lang w:val="en-GB"/>
        </w:rPr>
        <w:t>decomposition</w:t>
      </w:r>
      <w:r w:rsidRPr="00644A34">
        <w:rPr>
          <w:lang w:val="en-GB"/>
        </w:rPr>
        <w:t xml:space="preserve"> by subtracting all other factors</w:t>
      </w:r>
      <w:r>
        <w:rPr>
          <w:lang w:val="en-GB"/>
        </w:rPr>
        <w:t xml:space="preserve"> from the final price.</w:t>
      </w:r>
    </w:p>
  </w:comment>
  <w:comment w:id="88" w:author="Jelena Stankovic" w:date="2018-01-02T14:13:00Z" w:initials="JS">
    <w:p w14:paraId="66FECB56" w14:textId="77777777" w:rsidR="00644A34" w:rsidRDefault="00644A34">
      <w:pPr>
        <w:pStyle w:val="CommentText"/>
      </w:pPr>
      <w:r>
        <w:rPr>
          <w:rStyle w:val="CommentReference"/>
        </w:rPr>
        <w:annotationRef/>
      </w:r>
      <w:r>
        <w:t xml:space="preserve">Express </w:t>
      </w:r>
      <w:proofErr w:type="spellStart"/>
      <w:r>
        <w:t>these</w:t>
      </w:r>
      <w:proofErr w:type="spellEnd"/>
      <w:r>
        <w:t xml:space="preserve"> </w:t>
      </w:r>
      <w:proofErr w:type="spellStart"/>
      <w:r>
        <w:t>differently</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CAE7AF" w15:done="0"/>
  <w15:commentEx w15:paraId="7C10169F" w15:done="0"/>
  <w15:commentEx w15:paraId="66FECB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E23"/>
    <w:multiLevelType w:val="hybridMultilevel"/>
    <w:tmpl w:val="3C40E732"/>
    <w:lvl w:ilvl="0" w:tplc="8DFC6744">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4841510"/>
    <w:multiLevelType w:val="hybridMultilevel"/>
    <w:tmpl w:val="4CB4FC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067D93"/>
    <w:multiLevelType w:val="hybridMultilevel"/>
    <w:tmpl w:val="9FD68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B45439"/>
    <w:multiLevelType w:val="hybridMultilevel"/>
    <w:tmpl w:val="7C647A1A"/>
    <w:lvl w:ilvl="0" w:tplc="7C94A8D4">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5FBC0647"/>
    <w:multiLevelType w:val="hybridMultilevel"/>
    <w:tmpl w:val="14EAD15C"/>
    <w:lvl w:ilvl="0" w:tplc="D96A5A70">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is Severien Marcilla">
    <w15:presenceInfo w15:providerId="Windows Live" w15:userId="d3c3d85f5f232afd"/>
  </w15:person>
  <w15:person w15:author="Jelena Stankovic">
    <w15:presenceInfo w15:providerId="Windows Live" w15:userId="34f33d93935e1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A4E"/>
    <w:rsid w:val="000C1367"/>
    <w:rsid w:val="00123346"/>
    <w:rsid w:val="00150723"/>
    <w:rsid w:val="001C408E"/>
    <w:rsid w:val="001F0DA5"/>
    <w:rsid w:val="00295DF4"/>
    <w:rsid w:val="00341D54"/>
    <w:rsid w:val="00357710"/>
    <w:rsid w:val="00372A18"/>
    <w:rsid w:val="003810AE"/>
    <w:rsid w:val="00385A31"/>
    <w:rsid w:val="003A60C0"/>
    <w:rsid w:val="003E0B63"/>
    <w:rsid w:val="00421018"/>
    <w:rsid w:val="00436707"/>
    <w:rsid w:val="00472F11"/>
    <w:rsid w:val="00555A4E"/>
    <w:rsid w:val="0059488E"/>
    <w:rsid w:val="005B3926"/>
    <w:rsid w:val="00644A34"/>
    <w:rsid w:val="00644FED"/>
    <w:rsid w:val="006B5DE1"/>
    <w:rsid w:val="006C27A4"/>
    <w:rsid w:val="006C452A"/>
    <w:rsid w:val="006D489D"/>
    <w:rsid w:val="00706204"/>
    <w:rsid w:val="0075612B"/>
    <w:rsid w:val="0079545B"/>
    <w:rsid w:val="00817D58"/>
    <w:rsid w:val="00864884"/>
    <w:rsid w:val="008A080F"/>
    <w:rsid w:val="008A106A"/>
    <w:rsid w:val="008E25F5"/>
    <w:rsid w:val="00901025"/>
    <w:rsid w:val="00943C45"/>
    <w:rsid w:val="0094724A"/>
    <w:rsid w:val="00975CE4"/>
    <w:rsid w:val="009D29B2"/>
    <w:rsid w:val="009E4C02"/>
    <w:rsid w:val="00A262ED"/>
    <w:rsid w:val="00A635E5"/>
    <w:rsid w:val="00A85E99"/>
    <w:rsid w:val="00AF113C"/>
    <w:rsid w:val="00AF21CD"/>
    <w:rsid w:val="00B66EBC"/>
    <w:rsid w:val="00C15FC7"/>
    <w:rsid w:val="00CD27D3"/>
    <w:rsid w:val="00D141EC"/>
    <w:rsid w:val="00D90BE9"/>
    <w:rsid w:val="00E721BB"/>
    <w:rsid w:val="00E83D67"/>
    <w:rsid w:val="00EB75A0"/>
    <w:rsid w:val="00F011D8"/>
    <w:rsid w:val="00F02F78"/>
    <w:rsid w:val="00F23D1C"/>
    <w:rsid w:val="00FA03EF"/>
    <w:rsid w:val="00FB0A0F"/>
    <w:rsid w:val="00FE0AA5"/>
    <w:rsid w:val="00FE1934"/>
    <w:rsid w:val="00FE23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21D1"/>
  <w15:chartTrackingRefBased/>
  <w15:docId w15:val="{2D912037-2650-4B7C-8BD0-9AE66660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45B"/>
    <w:pPr>
      <w:ind w:left="720"/>
      <w:contextualSpacing/>
    </w:pPr>
  </w:style>
  <w:style w:type="character" w:styleId="Hyperlink">
    <w:name w:val="Hyperlink"/>
    <w:basedOn w:val="DefaultParagraphFont"/>
    <w:uiPriority w:val="99"/>
    <w:unhideWhenUsed/>
    <w:rsid w:val="00B66EBC"/>
    <w:rPr>
      <w:color w:val="0563C1" w:themeColor="hyperlink"/>
      <w:u w:val="single"/>
    </w:rPr>
  </w:style>
  <w:style w:type="character" w:styleId="FollowedHyperlink">
    <w:name w:val="FollowedHyperlink"/>
    <w:basedOn w:val="DefaultParagraphFont"/>
    <w:uiPriority w:val="99"/>
    <w:semiHidden/>
    <w:unhideWhenUsed/>
    <w:rsid w:val="00F02F78"/>
    <w:rPr>
      <w:color w:val="954F72" w:themeColor="followedHyperlink"/>
      <w:u w:val="single"/>
    </w:rPr>
  </w:style>
  <w:style w:type="character" w:styleId="CommentReference">
    <w:name w:val="annotation reference"/>
    <w:basedOn w:val="DefaultParagraphFont"/>
    <w:uiPriority w:val="99"/>
    <w:semiHidden/>
    <w:unhideWhenUsed/>
    <w:rsid w:val="00FA03EF"/>
    <w:rPr>
      <w:sz w:val="16"/>
      <w:szCs w:val="16"/>
    </w:rPr>
  </w:style>
  <w:style w:type="paragraph" w:styleId="CommentText">
    <w:name w:val="annotation text"/>
    <w:basedOn w:val="Normal"/>
    <w:link w:val="CommentTextChar"/>
    <w:uiPriority w:val="99"/>
    <w:semiHidden/>
    <w:unhideWhenUsed/>
    <w:rsid w:val="00FA03EF"/>
    <w:pPr>
      <w:spacing w:line="240" w:lineRule="auto"/>
    </w:pPr>
    <w:rPr>
      <w:sz w:val="20"/>
      <w:szCs w:val="20"/>
    </w:rPr>
  </w:style>
  <w:style w:type="character" w:customStyle="1" w:styleId="CommentTextChar">
    <w:name w:val="Comment Text Char"/>
    <w:basedOn w:val="DefaultParagraphFont"/>
    <w:link w:val="CommentText"/>
    <w:uiPriority w:val="99"/>
    <w:semiHidden/>
    <w:rsid w:val="00FA03EF"/>
    <w:rPr>
      <w:sz w:val="20"/>
      <w:szCs w:val="20"/>
    </w:rPr>
  </w:style>
  <w:style w:type="paragraph" w:styleId="CommentSubject">
    <w:name w:val="annotation subject"/>
    <w:basedOn w:val="CommentText"/>
    <w:next w:val="CommentText"/>
    <w:link w:val="CommentSubjectChar"/>
    <w:uiPriority w:val="99"/>
    <w:semiHidden/>
    <w:unhideWhenUsed/>
    <w:rsid w:val="00FA03EF"/>
    <w:rPr>
      <w:b/>
      <w:bCs/>
    </w:rPr>
  </w:style>
  <w:style w:type="character" w:customStyle="1" w:styleId="CommentSubjectChar">
    <w:name w:val="Comment Subject Char"/>
    <w:basedOn w:val="CommentTextChar"/>
    <w:link w:val="CommentSubject"/>
    <w:uiPriority w:val="99"/>
    <w:semiHidden/>
    <w:rsid w:val="00FA03EF"/>
    <w:rPr>
      <w:b/>
      <w:bCs/>
      <w:sz w:val="20"/>
      <w:szCs w:val="20"/>
    </w:rPr>
  </w:style>
  <w:style w:type="paragraph" w:styleId="BalloonText">
    <w:name w:val="Balloon Text"/>
    <w:basedOn w:val="Normal"/>
    <w:link w:val="BalloonTextChar"/>
    <w:uiPriority w:val="99"/>
    <w:semiHidden/>
    <w:unhideWhenUsed/>
    <w:rsid w:val="00FA0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3EF"/>
    <w:rPr>
      <w:rFonts w:ascii="Segoe UI" w:hAnsi="Segoe UI" w:cs="Segoe UI"/>
      <w:sz w:val="18"/>
      <w:szCs w:val="18"/>
    </w:rPr>
  </w:style>
  <w:style w:type="character" w:styleId="UnresolvedMention">
    <w:name w:val="Unresolved Mention"/>
    <w:basedOn w:val="DefaultParagraphFont"/>
    <w:uiPriority w:val="99"/>
    <w:semiHidden/>
    <w:unhideWhenUsed/>
    <w:rsid w:val="00EB75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ddwschneider.com/posts/analyzing-1-1-billion-nyc-taxi-and-uber-trips-with-a-vengea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quora.com/Are-green-cabs-cheaper-than-yellow-cabs" TargetMode="Externa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quora.com/What-is-the-difference-between-Green-Cabs-and-Yellow-Cabs"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ber.com/de/fare-estimate/" TargetMode="External"/><Relationship Id="rId4" Type="http://schemas.openxmlformats.org/officeDocument/2006/relationships/settings" Target="settings.xml"/><Relationship Id="rId9" Type="http://schemas.openxmlformats.org/officeDocument/2006/relationships/hyperlink" Target="http://uberestimate.com/prices/New-York-City/"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B54DE-12DA-49F2-8356-C3275250D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791</Words>
  <Characters>4514</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Dell</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Stankovic</dc:creator>
  <cp:keywords/>
  <dc:description/>
  <cp:lastModifiedBy>Luis Severien Marcilla</cp:lastModifiedBy>
  <cp:revision>13</cp:revision>
  <dcterms:created xsi:type="dcterms:W3CDTF">2018-01-04T10:43:00Z</dcterms:created>
  <dcterms:modified xsi:type="dcterms:W3CDTF">2018-01-04T13:10:00Z</dcterms:modified>
</cp:coreProperties>
</file>